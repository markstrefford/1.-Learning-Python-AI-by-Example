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4F1AE97" w14:textId="77777777" w:rsidR="00293C2D" w:rsidRPr="000F69EC" w:rsidRDefault="000C086D">
      <w:pPr>
        <w:spacing w:before="240"/>
        <w:jc w:val="center"/>
        <w:rPr>
          <w:rFonts w:asciiTheme="minorHAnsi" w:eastAsia="Lustria" w:hAnsiTheme="minorHAnsi" w:cs="Lustria"/>
          <w:b/>
          <w:color w:val="4F81BD"/>
          <w:sz w:val="28"/>
          <w:szCs w:val="28"/>
          <w:u w:val="single"/>
        </w:rPr>
      </w:pPr>
      <w:r w:rsidRPr="000F69EC">
        <w:rPr>
          <w:rFonts w:asciiTheme="minorHAnsi" w:eastAsia="Lustria" w:hAnsiTheme="minorHAnsi" w:cs="Lustria"/>
          <w:b/>
          <w:color w:val="4F81BD"/>
          <w:sz w:val="28"/>
          <w:szCs w:val="28"/>
          <w:u w:val="single"/>
        </w:rPr>
        <w:t>9617</w:t>
      </w:r>
      <w:r w:rsidR="0088172E" w:rsidRPr="000F69EC">
        <w:rPr>
          <w:rFonts w:asciiTheme="minorHAnsi" w:eastAsia="Lustria" w:hAnsiTheme="minorHAnsi" w:cs="Lustria"/>
          <w:b/>
          <w:color w:val="4F81BD"/>
          <w:sz w:val="28"/>
          <w:szCs w:val="28"/>
          <w:u w:val="single"/>
        </w:rPr>
        <w:t xml:space="preserve"> – TIS </w:t>
      </w:r>
      <w:r w:rsidR="00E308E2" w:rsidRPr="000F69EC">
        <w:rPr>
          <w:rFonts w:asciiTheme="minorHAnsi" w:eastAsia="Lustria" w:hAnsiTheme="minorHAnsi" w:cs="Lustria"/>
          <w:b/>
          <w:color w:val="4F81BD"/>
          <w:sz w:val="28"/>
          <w:szCs w:val="28"/>
          <w:u w:val="single"/>
        </w:rPr>
        <w:t>Template</w:t>
      </w:r>
    </w:p>
    <w:p w14:paraId="26C3C779" w14:textId="77777777" w:rsidR="00293C2D" w:rsidRPr="000F69EC" w:rsidRDefault="00293C2D">
      <w:pPr>
        <w:spacing w:before="240"/>
        <w:jc w:val="center"/>
        <w:rPr>
          <w:rFonts w:asciiTheme="minorHAnsi" w:eastAsia="Lustria" w:hAnsiTheme="minorHAnsi" w:cs="Lustria"/>
          <w:b/>
          <w:color w:val="4F81BD"/>
          <w:sz w:val="28"/>
          <w:szCs w:val="28"/>
          <w:u w:val="single"/>
        </w:rPr>
      </w:pPr>
    </w:p>
    <w:p w14:paraId="3FC84705" w14:textId="77777777" w:rsidR="00293C2D" w:rsidRPr="000F69EC" w:rsidRDefault="0088172E" w:rsidP="000C086D">
      <w:pPr>
        <w:spacing w:before="240"/>
        <w:rPr>
          <w:rFonts w:asciiTheme="minorHAnsi" w:eastAsia="Cambria" w:hAnsiTheme="minorHAnsi" w:cs="Cambria"/>
          <w:b/>
          <w:sz w:val="28"/>
          <w:szCs w:val="28"/>
        </w:rPr>
      </w:pPr>
      <w:r w:rsidRPr="000F69EC">
        <w:rPr>
          <w:rFonts w:asciiTheme="minorHAnsi" w:eastAsia="Cambria" w:hAnsiTheme="minorHAnsi" w:cs="Cambria"/>
          <w:b/>
          <w:sz w:val="28"/>
          <w:szCs w:val="28"/>
        </w:rPr>
        <w:t>Part 1</w:t>
      </w:r>
    </w:p>
    <w:p w14:paraId="01597166" w14:textId="77777777" w:rsidR="00293C2D" w:rsidRPr="000F69EC" w:rsidRDefault="0088172E" w:rsidP="000C086D">
      <w:pPr>
        <w:pStyle w:val="Heading2"/>
        <w:spacing w:after="150"/>
        <w:rPr>
          <w:rFonts w:asciiTheme="minorHAnsi" w:eastAsia="Cambria" w:hAnsiTheme="minorHAnsi" w:cs="Cambria"/>
          <w:b w:val="0"/>
          <w:sz w:val="28"/>
          <w:szCs w:val="28"/>
        </w:rPr>
      </w:pPr>
      <w:r w:rsidRPr="000F69EC">
        <w:rPr>
          <w:rFonts w:asciiTheme="minorHAnsi" w:eastAsia="Cambria" w:hAnsiTheme="minorHAnsi" w:cs="Cambria"/>
          <w:sz w:val="28"/>
          <w:szCs w:val="28"/>
        </w:rPr>
        <w:t>Title</w:t>
      </w:r>
      <w:r w:rsidR="000B01C1" w:rsidRPr="000F69EC">
        <w:rPr>
          <w:rFonts w:asciiTheme="minorHAnsi" w:eastAsia="Cambria" w:hAnsiTheme="minorHAnsi" w:cs="Cambria"/>
          <w:sz w:val="28"/>
          <w:szCs w:val="28"/>
        </w:rPr>
        <w:t>:</w:t>
      </w:r>
      <w:r w:rsidR="000C086D" w:rsidRPr="000F69EC">
        <w:rPr>
          <w:rFonts w:asciiTheme="minorHAnsi" w:eastAsia="Cambria" w:hAnsiTheme="minorHAnsi" w:cs="Cambria"/>
          <w:sz w:val="28"/>
          <w:szCs w:val="28"/>
        </w:rPr>
        <w:t xml:space="preserve"> </w:t>
      </w:r>
      <w:r w:rsidR="000C086D" w:rsidRPr="000F69EC">
        <w:rPr>
          <w:rFonts w:asciiTheme="minorHAnsi" w:eastAsia="Cambria" w:hAnsiTheme="minorHAnsi" w:cs="Cambria"/>
          <w:b w:val="0"/>
          <w:sz w:val="28"/>
          <w:szCs w:val="28"/>
        </w:rPr>
        <w:t>Learning Python Artificial Intelligence by Example</w:t>
      </w:r>
      <w:r w:rsidRPr="000F69EC">
        <w:rPr>
          <w:rFonts w:asciiTheme="minorHAnsi" w:eastAsia="Cambria" w:hAnsiTheme="minorHAnsi" w:cs="Cambria"/>
          <w:color w:val="444444"/>
          <w:sz w:val="28"/>
          <w:szCs w:val="28"/>
        </w:rPr>
        <w:br/>
      </w:r>
    </w:p>
    <w:p w14:paraId="5F5FFCB7" w14:textId="77777777" w:rsidR="00293C2D" w:rsidRPr="000F69EC" w:rsidRDefault="0088172E" w:rsidP="000C086D">
      <w:pPr>
        <w:pStyle w:val="Heading2"/>
        <w:spacing w:after="150"/>
        <w:rPr>
          <w:rFonts w:asciiTheme="minorHAnsi" w:eastAsia="Cambria" w:hAnsiTheme="minorHAnsi" w:cs="Cambria"/>
          <w:b w:val="0"/>
          <w:sz w:val="28"/>
          <w:szCs w:val="28"/>
        </w:rPr>
      </w:pPr>
      <w:r w:rsidRPr="000F69EC">
        <w:rPr>
          <w:rFonts w:asciiTheme="minorHAnsi" w:eastAsia="Cambria" w:hAnsiTheme="minorHAnsi" w:cs="Cambria"/>
          <w:sz w:val="28"/>
          <w:szCs w:val="28"/>
        </w:rPr>
        <w:t xml:space="preserve">Product </w:t>
      </w:r>
      <w:r w:rsidR="00387C22" w:rsidRPr="000F69EC">
        <w:rPr>
          <w:rFonts w:asciiTheme="minorHAnsi" w:eastAsia="Cambria" w:hAnsiTheme="minorHAnsi" w:cs="Cambria"/>
          <w:sz w:val="28"/>
          <w:szCs w:val="28"/>
        </w:rPr>
        <w:t>ID:</w:t>
      </w:r>
      <w:r w:rsidR="000C086D" w:rsidRPr="000F69EC">
        <w:rPr>
          <w:rFonts w:asciiTheme="minorHAnsi" w:eastAsia="Cambria" w:hAnsiTheme="minorHAnsi" w:cs="Cambria"/>
          <w:sz w:val="28"/>
          <w:szCs w:val="28"/>
        </w:rPr>
        <w:t xml:space="preserve"> </w:t>
      </w:r>
      <w:r w:rsidR="000C086D" w:rsidRPr="000F69EC">
        <w:rPr>
          <w:rFonts w:asciiTheme="minorHAnsi" w:eastAsia="Cambria" w:hAnsiTheme="minorHAnsi" w:cs="Cambria"/>
          <w:b w:val="0"/>
          <w:sz w:val="28"/>
          <w:szCs w:val="28"/>
        </w:rPr>
        <w:t>V09617</w:t>
      </w:r>
    </w:p>
    <w:p w14:paraId="006EEE33" w14:textId="77777777" w:rsidR="00293C2D" w:rsidRPr="000F69EC" w:rsidRDefault="0088172E" w:rsidP="000C086D">
      <w:pPr>
        <w:spacing w:before="240" w:after="0"/>
        <w:rPr>
          <w:rFonts w:asciiTheme="minorHAnsi" w:eastAsia="Cambria" w:hAnsiTheme="minorHAnsi" w:cs="Cambria"/>
          <w:b/>
          <w:sz w:val="28"/>
          <w:szCs w:val="28"/>
        </w:rPr>
      </w:pPr>
      <w:r w:rsidRPr="000F69EC">
        <w:rPr>
          <w:rFonts w:asciiTheme="minorHAnsi" w:eastAsia="Cambria" w:hAnsiTheme="minorHAnsi" w:cs="Cambria"/>
          <w:b/>
          <w:sz w:val="28"/>
          <w:szCs w:val="28"/>
        </w:rPr>
        <w:t>Link to outline:</w:t>
      </w:r>
      <w:r w:rsidR="000C086D" w:rsidRPr="000F69EC">
        <w:rPr>
          <w:rFonts w:asciiTheme="minorHAnsi" w:eastAsia="Cambria" w:hAnsiTheme="minorHAnsi" w:cs="Cambria"/>
          <w:b/>
          <w:sz w:val="28"/>
          <w:szCs w:val="28"/>
        </w:rPr>
        <w:t xml:space="preserve"> </w:t>
      </w:r>
      <w:r w:rsidR="000C086D" w:rsidRPr="000F69EC">
        <w:rPr>
          <w:rFonts w:asciiTheme="minorHAnsi" w:eastAsia="Cambria" w:hAnsiTheme="minorHAnsi" w:cs="Cambria"/>
          <w:sz w:val="28"/>
          <w:szCs w:val="28"/>
        </w:rPr>
        <w:t>https://epic.packtpub.com/index.php?module=oss_Books&amp;offset=1&amp;stamp=1542079280083914900&amp;return_module=oss_Books&amp;action=DetailView&amp;record=86e86719-1853-acf9-fe84-5aba0affe3bc</w:t>
      </w:r>
    </w:p>
    <w:p w14:paraId="3AB4C0D1" w14:textId="77777777" w:rsidR="00293C2D" w:rsidRPr="000F69EC" w:rsidRDefault="00AC094F">
      <w:pPr>
        <w:spacing w:before="240" w:after="0"/>
        <w:jc w:val="both"/>
        <w:rPr>
          <w:rFonts w:asciiTheme="minorHAnsi" w:eastAsia="Cambria" w:hAnsiTheme="minorHAnsi" w:cs="Cambria"/>
          <w:sz w:val="28"/>
          <w:szCs w:val="28"/>
        </w:rPr>
      </w:pPr>
      <w:hyperlink r:id="rId6"/>
    </w:p>
    <w:p w14:paraId="4355E4CC" w14:textId="77777777" w:rsidR="00293C2D" w:rsidRPr="000F69EC" w:rsidRDefault="0088172E">
      <w:pPr>
        <w:spacing w:before="240" w:after="0"/>
        <w:jc w:val="both"/>
        <w:rPr>
          <w:rFonts w:asciiTheme="minorHAnsi" w:eastAsia="Cambria" w:hAnsiTheme="minorHAnsi" w:cs="Cambria"/>
          <w:b/>
          <w:sz w:val="28"/>
          <w:szCs w:val="28"/>
        </w:rPr>
      </w:pPr>
      <w:r w:rsidRPr="000F69EC">
        <w:rPr>
          <w:rFonts w:asciiTheme="minorHAnsi" w:eastAsia="Cambria" w:hAnsiTheme="minorHAnsi" w:cs="Cambria"/>
          <w:b/>
          <w:sz w:val="28"/>
          <w:szCs w:val="28"/>
        </w:rPr>
        <w:t>Commercial priority:</w:t>
      </w:r>
      <w:r w:rsidR="000C086D" w:rsidRPr="000F69EC">
        <w:rPr>
          <w:rFonts w:asciiTheme="minorHAnsi" w:eastAsia="Cambria" w:hAnsiTheme="minorHAnsi" w:cs="Cambria"/>
          <w:b/>
          <w:sz w:val="28"/>
          <w:szCs w:val="28"/>
        </w:rPr>
        <w:t xml:space="preserve"> </w:t>
      </w:r>
      <w:r w:rsidR="000C086D" w:rsidRPr="000F69EC">
        <w:rPr>
          <w:rFonts w:asciiTheme="minorHAnsi" w:eastAsia="Cambria" w:hAnsiTheme="minorHAnsi" w:cs="Cambria"/>
          <w:sz w:val="28"/>
          <w:szCs w:val="28"/>
        </w:rPr>
        <w:t>Alpha</w:t>
      </w:r>
    </w:p>
    <w:p w14:paraId="5137475E" w14:textId="77777777" w:rsidR="00293C2D" w:rsidRPr="000F69EC" w:rsidRDefault="0088172E">
      <w:pPr>
        <w:spacing w:before="240" w:after="0"/>
        <w:jc w:val="both"/>
        <w:rPr>
          <w:rFonts w:asciiTheme="minorHAnsi" w:eastAsia="Cambria" w:hAnsiTheme="minorHAnsi" w:cs="Cambria"/>
          <w:b/>
          <w:sz w:val="28"/>
          <w:szCs w:val="28"/>
        </w:rPr>
      </w:pPr>
      <w:r w:rsidRPr="000F69EC">
        <w:rPr>
          <w:rFonts w:asciiTheme="minorHAnsi" w:eastAsia="Cambria" w:hAnsiTheme="minorHAnsi" w:cs="Cambria"/>
          <w:b/>
          <w:sz w:val="28"/>
          <w:szCs w:val="28"/>
        </w:rPr>
        <w:t>Series:</w:t>
      </w:r>
      <w:r w:rsidR="000C086D" w:rsidRPr="000F69EC">
        <w:rPr>
          <w:rFonts w:asciiTheme="minorHAnsi" w:eastAsia="Cambria" w:hAnsiTheme="minorHAnsi" w:cs="Cambria"/>
          <w:b/>
          <w:sz w:val="28"/>
          <w:szCs w:val="28"/>
        </w:rPr>
        <w:t xml:space="preserve"> </w:t>
      </w:r>
      <w:r w:rsidR="000C086D" w:rsidRPr="000F69EC">
        <w:rPr>
          <w:rFonts w:asciiTheme="minorHAnsi" w:eastAsia="Cambria" w:hAnsiTheme="minorHAnsi" w:cs="Cambria"/>
          <w:sz w:val="28"/>
          <w:szCs w:val="28"/>
        </w:rPr>
        <w:t>Learning</w:t>
      </w:r>
    </w:p>
    <w:p w14:paraId="50B9B225" w14:textId="77777777" w:rsidR="00293C2D" w:rsidRPr="000F69EC" w:rsidRDefault="00293C2D">
      <w:pPr>
        <w:spacing w:before="240" w:after="0"/>
        <w:jc w:val="both"/>
        <w:rPr>
          <w:rFonts w:asciiTheme="minorHAnsi" w:eastAsia="Cambria" w:hAnsiTheme="minorHAnsi" w:cs="Cambria"/>
          <w:b/>
          <w:sz w:val="28"/>
          <w:szCs w:val="28"/>
        </w:rPr>
      </w:pPr>
    </w:p>
    <w:p w14:paraId="7EF41CD7" w14:textId="77777777" w:rsidR="00293C2D" w:rsidRPr="000F69EC" w:rsidRDefault="0088172E">
      <w:pPr>
        <w:spacing w:before="240"/>
        <w:jc w:val="both"/>
        <w:rPr>
          <w:rFonts w:asciiTheme="minorHAnsi" w:eastAsia="Cambria" w:hAnsiTheme="minorHAnsi" w:cs="Cambria"/>
          <w:b/>
          <w:sz w:val="28"/>
          <w:szCs w:val="28"/>
        </w:rPr>
      </w:pPr>
      <w:bookmarkStart w:id="0" w:name="_gjdgxs" w:colFirst="0" w:colLast="0"/>
      <w:bookmarkEnd w:id="0"/>
      <w:r w:rsidRPr="000F69EC">
        <w:rPr>
          <w:rFonts w:asciiTheme="minorHAnsi" w:eastAsia="Cambria" w:hAnsiTheme="minorHAnsi" w:cs="Cambria"/>
          <w:b/>
          <w:sz w:val="28"/>
          <w:szCs w:val="28"/>
        </w:rPr>
        <w:t>Part 2</w:t>
      </w:r>
    </w:p>
    <w:p w14:paraId="7603576B" w14:textId="114B906C" w:rsidR="00387C22" w:rsidRPr="000F69EC" w:rsidRDefault="00387C22">
      <w:pPr>
        <w:spacing w:before="240"/>
        <w:jc w:val="both"/>
        <w:rPr>
          <w:rFonts w:asciiTheme="minorHAnsi" w:eastAsia="Cambria" w:hAnsiTheme="minorHAnsi" w:cs="Cambria"/>
          <w:b/>
          <w:sz w:val="28"/>
          <w:szCs w:val="28"/>
        </w:rPr>
      </w:pPr>
      <w:r w:rsidRPr="000F69EC">
        <w:rPr>
          <w:rFonts w:asciiTheme="minorHAnsi" w:eastAsia="Cambria" w:hAnsiTheme="minorHAnsi" w:cs="Cambria"/>
          <w:b/>
          <w:sz w:val="28"/>
          <w:szCs w:val="28"/>
        </w:rPr>
        <w:t>Subtitle:</w:t>
      </w:r>
      <w:r w:rsidR="000C086D" w:rsidRPr="000F69EC">
        <w:rPr>
          <w:rFonts w:asciiTheme="minorHAnsi" w:eastAsia="Cambria" w:hAnsiTheme="minorHAnsi" w:cs="Cambria"/>
          <w:b/>
          <w:sz w:val="28"/>
          <w:szCs w:val="28"/>
        </w:rPr>
        <w:t xml:space="preserve"> </w:t>
      </w:r>
      <w:r w:rsidR="000C086D" w:rsidRPr="000F69EC">
        <w:rPr>
          <w:rFonts w:asciiTheme="minorHAnsi" w:hAnsiTheme="minorHAnsi" w:cs="Arial"/>
          <w:color w:val="444444"/>
          <w:sz w:val="28"/>
          <w:szCs w:val="28"/>
          <w:shd w:val="clear" w:color="auto" w:fill="FFFFFF"/>
        </w:rPr>
        <w:t xml:space="preserve">Build </w:t>
      </w:r>
      <w:ins w:id="1" w:author="Strefford, Mark Charles" w:date="2018-11-22T12:10:00Z">
        <w:r w:rsidR="00C22208">
          <w:rPr>
            <w:rFonts w:asciiTheme="minorHAnsi" w:hAnsiTheme="minorHAnsi" w:cs="Arial"/>
            <w:color w:val="444444"/>
            <w:sz w:val="28"/>
            <w:szCs w:val="28"/>
            <w:shd w:val="clear" w:color="auto" w:fill="FFFFFF"/>
          </w:rPr>
          <w:t xml:space="preserve">practical algorithms for NLP </w:t>
        </w:r>
      </w:ins>
      <w:r w:rsidR="000C086D" w:rsidRPr="000F69EC">
        <w:rPr>
          <w:rFonts w:asciiTheme="minorHAnsi" w:hAnsiTheme="minorHAnsi" w:cs="Arial"/>
          <w:color w:val="444444"/>
          <w:sz w:val="28"/>
          <w:szCs w:val="28"/>
          <w:shd w:val="clear" w:color="auto" w:fill="FFFFFF"/>
        </w:rPr>
        <w:t>chatbots, facial recognition</w:t>
      </w:r>
      <w:del w:id="2" w:author="Strefford, Mark Charles" w:date="2018-12-04T14:02:00Z">
        <w:r w:rsidR="000C086D" w:rsidRPr="000F69EC" w:rsidDel="008206FE">
          <w:rPr>
            <w:rFonts w:asciiTheme="minorHAnsi" w:hAnsiTheme="minorHAnsi" w:cs="Arial"/>
            <w:color w:val="444444"/>
            <w:sz w:val="28"/>
            <w:szCs w:val="28"/>
            <w:shd w:val="clear" w:color="auto" w:fill="FFFFFF"/>
          </w:rPr>
          <w:delText xml:space="preserve"> networks</w:delText>
        </w:r>
      </w:del>
      <w:r w:rsidR="000C086D" w:rsidRPr="000F69EC">
        <w:rPr>
          <w:rFonts w:asciiTheme="minorHAnsi" w:hAnsiTheme="minorHAnsi" w:cs="Arial"/>
          <w:color w:val="444444"/>
          <w:sz w:val="28"/>
          <w:szCs w:val="28"/>
          <w:shd w:val="clear" w:color="auto" w:fill="FFFFFF"/>
        </w:rPr>
        <w:t xml:space="preserve">, </w:t>
      </w:r>
      <w:ins w:id="3" w:author="Strefford, Mark Charles" w:date="2018-11-22T12:10:00Z">
        <w:r w:rsidR="00C22208">
          <w:rPr>
            <w:rFonts w:asciiTheme="minorHAnsi" w:hAnsiTheme="minorHAnsi" w:cs="Arial"/>
            <w:color w:val="444444"/>
            <w:sz w:val="28"/>
            <w:szCs w:val="28"/>
            <w:shd w:val="clear" w:color="auto" w:fill="FFFFFF"/>
          </w:rPr>
          <w:t xml:space="preserve">taxi trip duration and </w:t>
        </w:r>
      </w:ins>
      <w:del w:id="4" w:author="Strefford, Mark Charles" w:date="2018-11-22T12:10:00Z">
        <w:r w:rsidR="001C3879" w:rsidDel="00C22208">
          <w:rPr>
            <w:rFonts w:asciiTheme="minorHAnsi" w:hAnsiTheme="minorHAnsi" w:cs="Arial"/>
            <w:color w:val="444444"/>
            <w:sz w:val="28"/>
            <w:szCs w:val="28"/>
            <w:shd w:val="clear" w:color="auto" w:fill="FFFFFF"/>
          </w:rPr>
          <w:delText xml:space="preserve">and </w:delText>
        </w:r>
      </w:del>
      <w:r w:rsidR="000C086D" w:rsidRPr="000F69EC">
        <w:rPr>
          <w:rFonts w:asciiTheme="minorHAnsi" w:hAnsiTheme="minorHAnsi" w:cs="Arial"/>
          <w:color w:val="444444"/>
          <w:sz w:val="28"/>
          <w:szCs w:val="28"/>
          <w:shd w:val="clear" w:color="auto" w:fill="FFFFFF"/>
        </w:rPr>
        <w:t>self-driving cars with Python</w:t>
      </w:r>
    </w:p>
    <w:p w14:paraId="793D92B0" w14:textId="6F0EB689" w:rsidR="00293C2D" w:rsidRPr="000F69EC" w:rsidRDefault="00E308E2">
      <w:pPr>
        <w:spacing w:before="240" w:after="0"/>
        <w:jc w:val="both"/>
        <w:rPr>
          <w:rFonts w:asciiTheme="minorHAnsi" w:eastAsia="Cambria" w:hAnsiTheme="minorHAnsi" w:cs="Cambria"/>
          <w:b/>
          <w:sz w:val="28"/>
          <w:szCs w:val="28"/>
        </w:rPr>
      </w:pPr>
      <w:proofErr w:type="spellStart"/>
      <w:r w:rsidRPr="000F69EC">
        <w:rPr>
          <w:rFonts w:asciiTheme="minorHAnsi" w:eastAsia="Cambria" w:hAnsiTheme="minorHAnsi" w:cs="Cambria"/>
          <w:b/>
          <w:sz w:val="28"/>
          <w:szCs w:val="28"/>
        </w:rPr>
        <w:t>Packtpub</w:t>
      </w:r>
      <w:proofErr w:type="spellEnd"/>
      <w:r w:rsidRPr="000F69EC">
        <w:rPr>
          <w:rFonts w:asciiTheme="minorHAnsi" w:eastAsia="Cambria" w:hAnsiTheme="minorHAnsi" w:cs="Cambria"/>
          <w:b/>
          <w:sz w:val="28"/>
          <w:szCs w:val="28"/>
        </w:rPr>
        <w:t xml:space="preserve"> </w:t>
      </w:r>
      <w:proofErr w:type="spellStart"/>
      <w:r w:rsidRPr="000F69EC">
        <w:rPr>
          <w:rFonts w:asciiTheme="minorHAnsi" w:eastAsia="Cambria" w:hAnsiTheme="minorHAnsi" w:cs="Cambria"/>
          <w:b/>
          <w:sz w:val="28"/>
          <w:szCs w:val="28"/>
        </w:rPr>
        <w:t>metadescription</w:t>
      </w:r>
      <w:proofErr w:type="spellEnd"/>
      <w:r w:rsidR="00387C22" w:rsidRPr="000F69EC">
        <w:rPr>
          <w:rFonts w:asciiTheme="minorHAnsi" w:eastAsia="Cambria" w:hAnsiTheme="minorHAnsi" w:cs="Cambria"/>
          <w:b/>
          <w:sz w:val="28"/>
          <w:szCs w:val="28"/>
        </w:rPr>
        <w:t>:</w:t>
      </w:r>
      <w:r w:rsidR="000C086D" w:rsidRPr="000F69EC">
        <w:rPr>
          <w:rFonts w:asciiTheme="minorHAnsi" w:eastAsia="Cambria" w:hAnsiTheme="minorHAnsi" w:cs="Cambria"/>
          <w:b/>
          <w:sz w:val="28"/>
          <w:szCs w:val="28"/>
        </w:rPr>
        <w:t xml:space="preserve"> </w:t>
      </w:r>
      <w:bookmarkStart w:id="5" w:name="_GoBack"/>
      <w:ins w:id="6" w:author="Strefford, Mark Charles" w:date="2018-12-04T14:02:00Z">
        <w:r w:rsidR="008206FE" w:rsidRPr="000F69EC">
          <w:rPr>
            <w:rFonts w:asciiTheme="minorHAnsi" w:hAnsiTheme="minorHAnsi" w:cs="Arial"/>
            <w:color w:val="444444"/>
            <w:sz w:val="28"/>
            <w:szCs w:val="28"/>
            <w:shd w:val="clear" w:color="auto" w:fill="FFFFFF"/>
          </w:rPr>
          <w:t xml:space="preserve">Build </w:t>
        </w:r>
        <w:r w:rsidR="008206FE">
          <w:rPr>
            <w:rFonts w:asciiTheme="minorHAnsi" w:hAnsiTheme="minorHAnsi" w:cs="Arial"/>
            <w:color w:val="444444"/>
            <w:sz w:val="28"/>
            <w:szCs w:val="28"/>
            <w:shd w:val="clear" w:color="auto" w:fill="FFFFFF"/>
          </w:rPr>
          <w:t xml:space="preserve">practical algorithms for NLP </w:t>
        </w:r>
        <w:r w:rsidR="008206FE" w:rsidRPr="000F69EC">
          <w:rPr>
            <w:rFonts w:asciiTheme="minorHAnsi" w:hAnsiTheme="minorHAnsi" w:cs="Arial"/>
            <w:color w:val="444444"/>
            <w:sz w:val="28"/>
            <w:szCs w:val="28"/>
            <w:shd w:val="clear" w:color="auto" w:fill="FFFFFF"/>
          </w:rPr>
          <w:t xml:space="preserve">chatbots, facial recognition, </w:t>
        </w:r>
        <w:r w:rsidR="008206FE">
          <w:rPr>
            <w:rFonts w:asciiTheme="minorHAnsi" w:hAnsiTheme="minorHAnsi" w:cs="Arial"/>
            <w:color w:val="444444"/>
            <w:sz w:val="28"/>
            <w:szCs w:val="28"/>
            <w:shd w:val="clear" w:color="auto" w:fill="FFFFFF"/>
          </w:rPr>
          <w:t xml:space="preserve">taxi trip duration and </w:t>
        </w:r>
        <w:r w:rsidR="008206FE" w:rsidRPr="000F69EC">
          <w:rPr>
            <w:rFonts w:asciiTheme="minorHAnsi" w:hAnsiTheme="minorHAnsi" w:cs="Arial"/>
            <w:color w:val="444444"/>
            <w:sz w:val="28"/>
            <w:szCs w:val="28"/>
            <w:shd w:val="clear" w:color="auto" w:fill="FFFFFF"/>
          </w:rPr>
          <w:t>self-driving cars with Python</w:t>
        </w:r>
      </w:ins>
      <w:del w:id="7" w:author="Strefford, Mark Charles" w:date="2018-12-04T14:02:00Z">
        <w:r w:rsidR="000C086D" w:rsidRPr="000F69EC" w:rsidDel="008206FE">
          <w:rPr>
            <w:rFonts w:asciiTheme="minorHAnsi" w:hAnsiTheme="minorHAnsi" w:cs="Arial"/>
            <w:color w:val="444444"/>
            <w:sz w:val="28"/>
            <w:szCs w:val="28"/>
            <w:shd w:val="clear" w:color="auto" w:fill="FFFFFF"/>
          </w:rPr>
          <w:delText>Build interactive chatbots, facial recognition, headline writers</w:delText>
        </w:r>
        <w:r w:rsidR="001C3879" w:rsidDel="008206FE">
          <w:rPr>
            <w:rFonts w:asciiTheme="minorHAnsi" w:hAnsiTheme="minorHAnsi" w:cs="Arial"/>
            <w:color w:val="444444"/>
            <w:sz w:val="28"/>
            <w:szCs w:val="28"/>
            <w:shd w:val="clear" w:color="auto" w:fill="FFFFFF"/>
          </w:rPr>
          <w:delText>,</w:delText>
        </w:r>
        <w:r w:rsidR="000C086D" w:rsidRPr="000F69EC" w:rsidDel="008206FE">
          <w:rPr>
            <w:rFonts w:asciiTheme="minorHAnsi" w:hAnsiTheme="minorHAnsi" w:cs="Arial"/>
            <w:color w:val="444444"/>
            <w:sz w:val="28"/>
            <w:szCs w:val="28"/>
            <w:shd w:val="clear" w:color="auto" w:fill="FFFFFF"/>
          </w:rPr>
          <w:delText xml:space="preserve"> and more</w:delText>
        </w:r>
      </w:del>
      <w:r w:rsidR="000C086D" w:rsidRPr="000F69EC">
        <w:rPr>
          <w:rFonts w:asciiTheme="minorHAnsi" w:hAnsiTheme="minorHAnsi" w:cs="Arial"/>
          <w:color w:val="444444"/>
          <w:sz w:val="28"/>
          <w:szCs w:val="28"/>
          <w:shd w:val="clear" w:color="auto" w:fill="FFFFFF"/>
        </w:rPr>
        <w:t>. No AI experience required!</w:t>
      </w:r>
      <w:bookmarkEnd w:id="5"/>
    </w:p>
    <w:p w14:paraId="4A315CA7" w14:textId="77777777" w:rsidR="00293C2D" w:rsidRPr="000F69EC" w:rsidRDefault="0088172E">
      <w:pPr>
        <w:spacing w:before="240" w:after="0"/>
        <w:jc w:val="both"/>
        <w:rPr>
          <w:rFonts w:asciiTheme="minorHAnsi" w:eastAsia="Cambria" w:hAnsiTheme="minorHAnsi" w:cs="Cambria"/>
          <w:sz w:val="28"/>
          <w:szCs w:val="28"/>
        </w:rPr>
      </w:pPr>
      <w:r w:rsidRPr="000F69EC">
        <w:rPr>
          <w:rFonts w:asciiTheme="minorHAnsi" w:eastAsia="Cambria" w:hAnsiTheme="minorHAnsi" w:cs="Cambria"/>
          <w:b/>
          <w:sz w:val="28"/>
          <w:szCs w:val="28"/>
        </w:rPr>
        <w:t>Key features</w:t>
      </w:r>
      <w:r w:rsidRPr="000F69EC">
        <w:rPr>
          <w:rFonts w:asciiTheme="minorHAnsi" w:eastAsia="Cambria" w:hAnsiTheme="minorHAnsi" w:cs="Cambria"/>
          <w:sz w:val="28"/>
          <w:szCs w:val="28"/>
        </w:rPr>
        <w:t>:</w:t>
      </w:r>
    </w:p>
    <w:p w14:paraId="62BC501A" w14:textId="77777777" w:rsidR="00E308E2" w:rsidRPr="000F69EC" w:rsidRDefault="00E308E2" w:rsidP="00E308E2">
      <w:pPr>
        <w:spacing w:before="240" w:after="0"/>
        <w:ind w:left="720"/>
        <w:jc w:val="both"/>
        <w:rPr>
          <w:rFonts w:asciiTheme="minorHAnsi" w:eastAsia="Cambria" w:hAnsiTheme="minorHAnsi" w:cs="Cambria"/>
          <w:sz w:val="28"/>
          <w:szCs w:val="28"/>
        </w:rPr>
      </w:pPr>
      <w:r w:rsidRPr="000F69EC">
        <w:rPr>
          <w:rFonts w:asciiTheme="minorHAnsi" w:eastAsia="Cambria" w:hAnsiTheme="minorHAnsi" w:cs="Cambria"/>
          <w:sz w:val="28"/>
          <w:szCs w:val="28"/>
        </w:rPr>
        <w:t>[</w:t>
      </w:r>
      <w:proofErr w:type="gramStart"/>
      <w:r w:rsidRPr="000F69EC">
        <w:rPr>
          <w:rFonts w:asciiTheme="minorHAnsi" w:eastAsia="Cambria" w:hAnsiTheme="minorHAnsi" w:cs="Cambria"/>
          <w:sz w:val="28"/>
          <w:szCs w:val="28"/>
        </w:rPr>
        <w:t>*]</w:t>
      </w:r>
      <w:r w:rsidR="000C086D" w:rsidRPr="000F69EC">
        <w:rPr>
          <w:rFonts w:asciiTheme="minorHAnsi" w:hAnsiTheme="minorHAnsi" w:cs="Arial"/>
          <w:color w:val="444444"/>
          <w:sz w:val="28"/>
          <w:szCs w:val="28"/>
          <w:shd w:val="clear" w:color="auto" w:fill="FFFFFF"/>
        </w:rPr>
        <w:t>Hands</w:t>
      </w:r>
      <w:proofErr w:type="gramEnd"/>
      <w:r w:rsidR="001C3879">
        <w:rPr>
          <w:rFonts w:asciiTheme="minorHAnsi" w:hAnsiTheme="minorHAnsi" w:cs="Arial"/>
          <w:color w:val="444444"/>
          <w:sz w:val="28"/>
          <w:szCs w:val="28"/>
          <w:shd w:val="clear" w:color="auto" w:fill="FFFFFF"/>
        </w:rPr>
        <w:t>-</w:t>
      </w:r>
      <w:r w:rsidR="000C086D" w:rsidRPr="000F69EC">
        <w:rPr>
          <w:rFonts w:asciiTheme="minorHAnsi" w:hAnsiTheme="minorHAnsi" w:cs="Arial"/>
          <w:color w:val="444444"/>
          <w:sz w:val="28"/>
          <w:szCs w:val="28"/>
          <w:shd w:val="clear" w:color="auto" w:fill="FFFFFF"/>
        </w:rPr>
        <w:t xml:space="preserve">on examples </w:t>
      </w:r>
      <w:r w:rsidR="001C3879">
        <w:rPr>
          <w:rFonts w:asciiTheme="minorHAnsi" w:hAnsiTheme="minorHAnsi" w:cs="Arial"/>
          <w:color w:val="444444"/>
          <w:sz w:val="28"/>
          <w:szCs w:val="28"/>
          <w:shd w:val="clear" w:color="auto" w:fill="FFFFFF"/>
        </w:rPr>
        <w:t>to</w:t>
      </w:r>
      <w:r w:rsidR="000C086D" w:rsidRPr="000F69EC">
        <w:rPr>
          <w:rFonts w:asciiTheme="minorHAnsi" w:hAnsiTheme="minorHAnsi" w:cs="Arial"/>
          <w:color w:val="444444"/>
          <w:sz w:val="28"/>
          <w:szCs w:val="28"/>
          <w:shd w:val="clear" w:color="auto" w:fill="FFFFFF"/>
        </w:rPr>
        <w:t xml:space="preserve"> simplify your first steps into the world of Artificial Intelligence with Python</w:t>
      </w:r>
      <w:r w:rsidRPr="000F69EC">
        <w:rPr>
          <w:rFonts w:asciiTheme="minorHAnsi" w:eastAsia="Cambria" w:hAnsiTheme="minorHAnsi" w:cs="Cambria"/>
          <w:sz w:val="28"/>
          <w:szCs w:val="28"/>
        </w:rPr>
        <w:t xml:space="preserve"> </w:t>
      </w:r>
    </w:p>
    <w:p w14:paraId="6D59E2B0" w14:textId="77777777" w:rsidR="00E308E2" w:rsidRPr="000F69EC" w:rsidRDefault="00E308E2" w:rsidP="00E308E2">
      <w:pPr>
        <w:spacing w:after="0"/>
        <w:ind w:left="720"/>
        <w:jc w:val="both"/>
        <w:rPr>
          <w:rFonts w:asciiTheme="minorHAnsi" w:eastAsia="Cambria" w:hAnsiTheme="minorHAnsi" w:cs="Cambria"/>
          <w:sz w:val="28"/>
          <w:szCs w:val="28"/>
        </w:rPr>
      </w:pPr>
      <w:r w:rsidRPr="000F69EC">
        <w:rPr>
          <w:rFonts w:asciiTheme="minorHAnsi" w:eastAsia="Cambria" w:hAnsiTheme="minorHAnsi" w:cs="Cambria"/>
          <w:sz w:val="28"/>
          <w:szCs w:val="28"/>
        </w:rPr>
        <w:t>[</w:t>
      </w:r>
      <w:proofErr w:type="gramStart"/>
      <w:r w:rsidRPr="000F69EC">
        <w:rPr>
          <w:rFonts w:asciiTheme="minorHAnsi" w:eastAsia="Cambria" w:hAnsiTheme="minorHAnsi" w:cs="Cambria"/>
          <w:sz w:val="28"/>
          <w:szCs w:val="28"/>
        </w:rPr>
        <w:t>*]</w:t>
      </w:r>
      <w:r w:rsidR="000C086D" w:rsidRPr="000F69EC">
        <w:rPr>
          <w:rFonts w:asciiTheme="minorHAnsi" w:hAnsiTheme="minorHAnsi" w:cs="Arial"/>
          <w:color w:val="444444"/>
          <w:sz w:val="28"/>
          <w:szCs w:val="28"/>
          <w:shd w:val="clear" w:color="auto" w:fill="FFFFFF"/>
        </w:rPr>
        <w:t>Get</w:t>
      </w:r>
      <w:proofErr w:type="gramEnd"/>
      <w:r w:rsidR="000C086D" w:rsidRPr="000F69EC">
        <w:rPr>
          <w:rFonts w:asciiTheme="minorHAnsi" w:hAnsiTheme="minorHAnsi" w:cs="Arial"/>
          <w:color w:val="444444"/>
          <w:sz w:val="28"/>
          <w:szCs w:val="28"/>
          <w:shd w:val="clear" w:color="auto" w:fill="FFFFFF"/>
        </w:rPr>
        <w:t xml:space="preserve"> well</w:t>
      </w:r>
      <w:r w:rsidR="001C3879">
        <w:rPr>
          <w:rFonts w:asciiTheme="minorHAnsi" w:hAnsiTheme="minorHAnsi" w:cs="Arial"/>
          <w:color w:val="444444"/>
          <w:sz w:val="28"/>
          <w:szCs w:val="28"/>
          <w:shd w:val="clear" w:color="auto" w:fill="FFFFFF"/>
        </w:rPr>
        <w:t>-</w:t>
      </w:r>
      <w:r w:rsidR="000C086D" w:rsidRPr="000F69EC">
        <w:rPr>
          <w:rFonts w:asciiTheme="minorHAnsi" w:hAnsiTheme="minorHAnsi" w:cs="Arial"/>
          <w:color w:val="444444"/>
          <w:sz w:val="28"/>
          <w:szCs w:val="28"/>
          <w:shd w:val="clear" w:color="auto" w:fill="FFFFFF"/>
        </w:rPr>
        <w:t xml:space="preserve">versed with AI concepts </w:t>
      </w:r>
      <w:r w:rsidR="001C3879">
        <w:rPr>
          <w:rFonts w:asciiTheme="minorHAnsi" w:hAnsiTheme="minorHAnsi" w:cs="Arial"/>
          <w:color w:val="444444"/>
          <w:sz w:val="28"/>
          <w:szCs w:val="28"/>
          <w:shd w:val="clear" w:color="auto" w:fill="FFFFFF"/>
        </w:rPr>
        <w:t>and get</w:t>
      </w:r>
      <w:r w:rsidR="000C086D" w:rsidRPr="000F69EC">
        <w:rPr>
          <w:rFonts w:asciiTheme="minorHAnsi" w:hAnsiTheme="minorHAnsi" w:cs="Arial"/>
          <w:color w:val="444444"/>
          <w:sz w:val="28"/>
          <w:szCs w:val="28"/>
          <w:shd w:val="clear" w:color="auto" w:fill="FFFFFF"/>
        </w:rPr>
        <w:t xml:space="preserve"> up</w:t>
      </w:r>
      <w:r w:rsidR="001C3879">
        <w:rPr>
          <w:rFonts w:asciiTheme="minorHAnsi" w:hAnsiTheme="minorHAnsi" w:cs="Arial"/>
          <w:color w:val="444444"/>
          <w:sz w:val="28"/>
          <w:szCs w:val="28"/>
          <w:shd w:val="clear" w:color="auto" w:fill="FFFFFF"/>
        </w:rPr>
        <w:t>-</w:t>
      </w:r>
      <w:r w:rsidR="000C086D" w:rsidRPr="000F69EC">
        <w:rPr>
          <w:rFonts w:asciiTheme="minorHAnsi" w:hAnsiTheme="minorHAnsi" w:cs="Arial"/>
          <w:color w:val="444444"/>
          <w:sz w:val="28"/>
          <w:szCs w:val="28"/>
          <w:shd w:val="clear" w:color="auto" w:fill="FFFFFF"/>
        </w:rPr>
        <w:t>and</w:t>
      </w:r>
      <w:r w:rsidR="001C3879">
        <w:rPr>
          <w:rFonts w:asciiTheme="minorHAnsi" w:hAnsiTheme="minorHAnsi" w:cs="Arial"/>
          <w:color w:val="444444"/>
          <w:sz w:val="28"/>
          <w:szCs w:val="28"/>
          <w:shd w:val="clear" w:color="auto" w:fill="FFFFFF"/>
        </w:rPr>
        <w:t>-</w:t>
      </w:r>
      <w:r w:rsidR="000C086D" w:rsidRPr="000F69EC">
        <w:rPr>
          <w:rFonts w:asciiTheme="minorHAnsi" w:hAnsiTheme="minorHAnsi" w:cs="Arial"/>
          <w:color w:val="444444"/>
          <w:sz w:val="28"/>
          <w:szCs w:val="28"/>
          <w:shd w:val="clear" w:color="auto" w:fill="FFFFFF"/>
        </w:rPr>
        <w:t>running with AI in no time</w:t>
      </w:r>
      <w:r w:rsidRPr="000F69EC">
        <w:rPr>
          <w:rFonts w:asciiTheme="minorHAnsi" w:eastAsia="Cambria" w:hAnsiTheme="minorHAnsi" w:cs="Cambria"/>
          <w:sz w:val="28"/>
          <w:szCs w:val="28"/>
        </w:rPr>
        <w:t xml:space="preserve"> </w:t>
      </w:r>
    </w:p>
    <w:p w14:paraId="2C5A73B3" w14:textId="77777777" w:rsidR="00E308E2" w:rsidRPr="000F69EC" w:rsidRDefault="00E308E2" w:rsidP="00E308E2">
      <w:pPr>
        <w:spacing w:after="0"/>
        <w:ind w:left="720"/>
        <w:jc w:val="both"/>
        <w:rPr>
          <w:rFonts w:asciiTheme="minorHAnsi" w:eastAsia="Cambria" w:hAnsiTheme="minorHAnsi" w:cs="Cambria"/>
          <w:sz w:val="28"/>
          <w:szCs w:val="28"/>
        </w:rPr>
      </w:pPr>
      <w:r w:rsidRPr="000F69EC">
        <w:rPr>
          <w:rFonts w:asciiTheme="minorHAnsi" w:eastAsia="Cambria" w:hAnsiTheme="minorHAnsi" w:cs="Cambria"/>
          <w:sz w:val="28"/>
          <w:szCs w:val="28"/>
        </w:rPr>
        <w:t>[</w:t>
      </w:r>
      <w:proofErr w:type="gramStart"/>
      <w:r w:rsidRPr="000F69EC">
        <w:rPr>
          <w:rFonts w:asciiTheme="minorHAnsi" w:eastAsia="Cambria" w:hAnsiTheme="minorHAnsi" w:cs="Cambria"/>
          <w:sz w:val="28"/>
          <w:szCs w:val="28"/>
        </w:rPr>
        <w:t>*]</w:t>
      </w:r>
      <w:r w:rsidR="000C086D" w:rsidRPr="000F69EC">
        <w:rPr>
          <w:rFonts w:asciiTheme="minorHAnsi" w:hAnsiTheme="minorHAnsi" w:cs="Arial"/>
          <w:color w:val="444444"/>
          <w:sz w:val="28"/>
          <w:szCs w:val="28"/>
          <w:shd w:val="clear" w:color="auto" w:fill="FFFFFF"/>
        </w:rPr>
        <w:t>Example</w:t>
      </w:r>
      <w:proofErr w:type="gramEnd"/>
      <w:r w:rsidR="001C3879">
        <w:rPr>
          <w:rFonts w:asciiTheme="minorHAnsi" w:hAnsiTheme="minorHAnsi" w:cs="Arial"/>
          <w:color w:val="444444"/>
          <w:sz w:val="28"/>
          <w:szCs w:val="28"/>
          <w:shd w:val="clear" w:color="auto" w:fill="FFFFFF"/>
        </w:rPr>
        <w:t>-</w:t>
      </w:r>
      <w:r w:rsidR="000C086D" w:rsidRPr="000F69EC">
        <w:rPr>
          <w:rFonts w:asciiTheme="minorHAnsi" w:hAnsiTheme="minorHAnsi" w:cs="Arial"/>
          <w:color w:val="444444"/>
          <w:sz w:val="28"/>
          <w:szCs w:val="28"/>
          <w:shd w:val="clear" w:color="auto" w:fill="FFFFFF"/>
        </w:rPr>
        <w:t xml:space="preserve">based approach to developing powerful </w:t>
      </w:r>
      <w:r w:rsidR="001C3879">
        <w:rPr>
          <w:rFonts w:asciiTheme="minorHAnsi" w:hAnsiTheme="minorHAnsi" w:cs="Arial"/>
          <w:color w:val="444444"/>
          <w:sz w:val="28"/>
          <w:szCs w:val="28"/>
          <w:shd w:val="clear" w:color="auto" w:fill="FFFFFF"/>
        </w:rPr>
        <w:t>n</w:t>
      </w:r>
      <w:r w:rsidR="000C086D" w:rsidRPr="000F69EC">
        <w:rPr>
          <w:rFonts w:asciiTheme="minorHAnsi" w:hAnsiTheme="minorHAnsi" w:cs="Arial"/>
          <w:color w:val="444444"/>
          <w:sz w:val="28"/>
          <w:szCs w:val="28"/>
          <w:shd w:val="clear" w:color="auto" w:fill="FFFFFF"/>
        </w:rPr>
        <w:t>eural networks quickly using the best machine learning methods</w:t>
      </w:r>
      <w:r w:rsidRPr="000F69EC">
        <w:rPr>
          <w:rFonts w:asciiTheme="minorHAnsi" w:eastAsia="Cambria" w:hAnsiTheme="minorHAnsi" w:cs="Cambria"/>
          <w:sz w:val="28"/>
          <w:szCs w:val="28"/>
        </w:rPr>
        <w:t xml:space="preserve"> </w:t>
      </w:r>
    </w:p>
    <w:p w14:paraId="251553F3" w14:textId="77777777" w:rsidR="00293C2D" w:rsidRPr="000F69EC" w:rsidRDefault="00293C2D">
      <w:pPr>
        <w:spacing w:after="0"/>
        <w:ind w:left="720"/>
        <w:jc w:val="both"/>
        <w:rPr>
          <w:rFonts w:asciiTheme="minorHAnsi" w:eastAsia="Cambria" w:hAnsiTheme="minorHAnsi" w:cs="Cambria"/>
          <w:sz w:val="28"/>
          <w:szCs w:val="28"/>
        </w:rPr>
      </w:pPr>
    </w:p>
    <w:p w14:paraId="3E42546A" w14:textId="77777777" w:rsidR="00293C2D" w:rsidRPr="000F69EC" w:rsidRDefault="00387C22">
      <w:pPr>
        <w:spacing w:before="240" w:after="0"/>
        <w:jc w:val="both"/>
        <w:rPr>
          <w:rFonts w:asciiTheme="minorHAnsi" w:eastAsia="Cambria" w:hAnsiTheme="minorHAnsi" w:cs="Cambria"/>
          <w:b/>
          <w:sz w:val="28"/>
          <w:szCs w:val="28"/>
        </w:rPr>
      </w:pPr>
      <w:r w:rsidRPr="000F69EC">
        <w:rPr>
          <w:rFonts w:asciiTheme="minorHAnsi" w:eastAsia="Cambria" w:hAnsiTheme="minorHAnsi" w:cs="Cambria"/>
          <w:b/>
          <w:sz w:val="28"/>
          <w:szCs w:val="28"/>
        </w:rPr>
        <w:t xml:space="preserve">Short </w:t>
      </w:r>
      <w:r w:rsidR="0088172E" w:rsidRPr="000F69EC">
        <w:rPr>
          <w:rFonts w:asciiTheme="minorHAnsi" w:eastAsia="Cambria" w:hAnsiTheme="minorHAnsi" w:cs="Cambria"/>
          <w:b/>
          <w:sz w:val="28"/>
          <w:szCs w:val="28"/>
        </w:rPr>
        <w:t>description:</w:t>
      </w:r>
      <w:r w:rsidR="000C086D" w:rsidRPr="000F69EC">
        <w:rPr>
          <w:rFonts w:asciiTheme="minorHAnsi" w:eastAsia="Cambria" w:hAnsiTheme="minorHAnsi" w:cs="Cambria"/>
          <w:b/>
          <w:sz w:val="28"/>
          <w:szCs w:val="28"/>
        </w:rPr>
        <w:t xml:space="preserve"> </w:t>
      </w:r>
      <w:r w:rsidR="000C086D" w:rsidRPr="000F69EC">
        <w:rPr>
          <w:rFonts w:asciiTheme="minorHAnsi" w:hAnsiTheme="minorHAnsi" w:cs="Arial"/>
          <w:color w:val="444444"/>
          <w:sz w:val="28"/>
          <w:szCs w:val="28"/>
          <w:shd w:val="clear" w:color="auto" w:fill="FFFFFF"/>
        </w:rPr>
        <w:t xml:space="preserve">Python has surfaced as a dominant language in AI/ML programming because of its simplicity and flexibility. It enjoys great support from open source libraries such as </w:t>
      </w:r>
      <w:proofErr w:type="spellStart"/>
      <w:r w:rsidR="000C086D" w:rsidRPr="000F69EC">
        <w:rPr>
          <w:rFonts w:asciiTheme="minorHAnsi" w:hAnsiTheme="minorHAnsi" w:cs="Arial"/>
          <w:color w:val="444444"/>
          <w:sz w:val="28"/>
          <w:szCs w:val="28"/>
          <w:shd w:val="clear" w:color="auto" w:fill="FFFFFF"/>
        </w:rPr>
        <w:t>scikit</w:t>
      </w:r>
      <w:proofErr w:type="spellEnd"/>
      <w:r w:rsidR="000C086D" w:rsidRPr="000F69EC">
        <w:rPr>
          <w:rFonts w:asciiTheme="minorHAnsi" w:hAnsiTheme="minorHAnsi" w:cs="Arial"/>
          <w:color w:val="444444"/>
          <w:sz w:val="28"/>
          <w:szCs w:val="28"/>
          <w:shd w:val="clear" w:color="auto" w:fill="FFFFFF"/>
        </w:rPr>
        <w:t>-learn and TensorFlow. By the end of this course, you will be confident enough to build your own AI projects with Python, and ready to take on more advanced content as you progress.</w:t>
      </w:r>
      <w:r w:rsidR="0088172E" w:rsidRPr="000F69EC">
        <w:rPr>
          <w:rFonts w:asciiTheme="minorHAnsi" w:eastAsia="Cambria" w:hAnsiTheme="minorHAnsi" w:cs="Cambria"/>
          <w:b/>
          <w:sz w:val="28"/>
          <w:szCs w:val="28"/>
        </w:rPr>
        <w:tab/>
      </w:r>
    </w:p>
    <w:p w14:paraId="11AD36C2" w14:textId="77777777" w:rsidR="00387C22" w:rsidRPr="000F69EC" w:rsidRDefault="00387C22">
      <w:pPr>
        <w:spacing w:before="240" w:after="0"/>
        <w:jc w:val="both"/>
        <w:rPr>
          <w:rFonts w:asciiTheme="minorHAnsi" w:eastAsia="Cambria" w:hAnsiTheme="minorHAnsi" w:cs="Cambria"/>
          <w:b/>
          <w:sz w:val="28"/>
          <w:szCs w:val="28"/>
        </w:rPr>
      </w:pPr>
    </w:p>
    <w:p w14:paraId="3D1A788F" w14:textId="77777777" w:rsidR="00387C22" w:rsidRPr="000F69EC" w:rsidRDefault="00387C22">
      <w:pPr>
        <w:spacing w:before="240" w:after="0"/>
        <w:jc w:val="both"/>
        <w:rPr>
          <w:rFonts w:asciiTheme="minorHAnsi" w:eastAsia="Cambria" w:hAnsiTheme="minorHAnsi" w:cs="Cambria"/>
          <w:sz w:val="28"/>
          <w:szCs w:val="28"/>
        </w:rPr>
      </w:pPr>
    </w:p>
    <w:p w14:paraId="3B8FD5C0" w14:textId="4C32CBDF" w:rsidR="00B51DFE" w:rsidRDefault="00387C22" w:rsidP="00387C22">
      <w:pPr>
        <w:spacing w:before="240" w:after="0"/>
        <w:jc w:val="both"/>
        <w:rPr>
          <w:rFonts w:asciiTheme="minorHAnsi" w:hAnsiTheme="minorHAnsi" w:cs="Arial"/>
          <w:color w:val="444444"/>
          <w:sz w:val="28"/>
          <w:szCs w:val="28"/>
          <w:shd w:val="clear" w:color="auto" w:fill="FFFFFF"/>
        </w:rPr>
      </w:pPr>
      <w:r w:rsidRPr="000F69EC">
        <w:rPr>
          <w:rFonts w:asciiTheme="minorHAnsi" w:eastAsia="Cambria" w:hAnsiTheme="minorHAnsi" w:cs="Cambria"/>
          <w:b/>
          <w:sz w:val="28"/>
          <w:szCs w:val="28"/>
        </w:rPr>
        <w:t>Long description:</w:t>
      </w:r>
      <w:r w:rsidR="000C086D" w:rsidRPr="000F69EC">
        <w:rPr>
          <w:rFonts w:asciiTheme="minorHAnsi" w:eastAsia="Cambria" w:hAnsiTheme="minorHAnsi" w:cs="Cambria"/>
          <w:b/>
          <w:sz w:val="28"/>
          <w:szCs w:val="28"/>
        </w:rPr>
        <w:t xml:space="preserve"> </w:t>
      </w:r>
      <w:r w:rsidR="000C086D" w:rsidRPr="000F69EC">
        <w:rPr>
          <w:rFonts w:asciiTheme="minorHAnsi" w:hAnsiTheme="minorHAnsi" w:cs="Arial"/>
          <w:color w:val="444444"/>
          <w:sz w:val="28"/>
          <w:szCs w:val="28"/>
          <w:shd w:val="clear" w:color="auto" w:fill="FFFFFF"/>
        </w:rPr>
        <w:t>Python has surfaced as a dominant language in AI/ML programming because of its simplicity and flexibility. It has great support for open</w:t>
      </w:r>
      <w:r w:rsidR="00E02239">
        <w:rPr>
          <w:rFonts w:asciiTheme="minorHAnsi" w:hAnsiTheme="minorHAnsi" w:cs="Arial"/>
          <w:color w:val="444444"/>
          <w:sz w:val="28"/>
          <w:szCs w:val="28"/>
          <w:shd w:val="clear" w:color="auto" w:fill="FFFFFF"/>
        </w:rPr>
        <w:t>-</w:t>
      </w:r>
      <w:r w:rsidR="000C086D" w:rsidRPr="000F69EC">
        <w:rPr>
          <w:rFonts w:asciiTheme="minorHAnsi" w:hAnsiTheme="minorHAnsi" w:cs="Arial"/>
          <w:color w:val="444444"/>
          <w:sz w:val="28"/>
          <w:szCs w:val="28"/>
          <w:shd w:val="clear" w:color="auto" w:fill="FFFFFF"/>
        </w:rPr>
        <w:t xml:space="preserve">source libraries such as </w:t>
      </w:r>
      <w:proofErr w:type="spellStart"/>
      <w:r w:rsidR="000C086D" w:rsidRPr="000F69EC">
        <w:rPr>
          <w:rFonts w:asciiTheme="minorHAnsi" w:hAnsiTheme="minorHAnsi" w:cs="Arial"/>
          <w:color w:val="444444"/>
          <w:sz w:val="28"/>
          <w:szCs w:val="28"/>
          <w:shd w:val="clear" w:color="auto" w:fill="FFFFFF"/>
        </w:rPr>
        <w:t>Scikit</w:t>
      </w:r>
      <w:proofErr w:type="spellEnd"/>
      <w:r w:rsidR="000C086D" w:rsidRPr="000F69EC">
        <w:rPr>
          <w:rFonts w:asciiTheme="minorHAnsi" w:hAnsiTheme="minorHAnsi" w:cs="Arial"/>
          <w:color w:val="444444"/>
          <w:sz w:val="28"/>
          <w:szCs w:val="28"/>
          <w:shd w:val="clear" w:color="auto" w:fill="FFFFFF"/>
        </w:rPr>
        <w:t>-learn and TensorFlow. </w:t>
      </w:r>
      <w:r w:rsidR="000C086D" w:rsidRPr="000F69EC">
        <w:rPr>
          <w:rFonts w:asciiTheme="minorHAnsi" w:hAnsiTheme="minorHAnsi" w:cs="Arial"/>
          <w:color w:val="444444"/>
          <w:sz w:val="28"/>
          <w:szCs w:val="28"/>
        </w:rPr>
        <w:br/>
      </w:r>
      <w:r w:rsidR="000C086D" w:rsidRPr="000F69EC">
        <w:rPr>
          <w:rFonts w:asciiTheme="minorHAnsi" w:hAnsiTheme="minorHAnsi" w:cs="Arial"/>
          <w:color w:val="444444"/>
          <w:sz w:val="28"/>
          <w:szCs w:val="28"/>
          <w:shd w:val="clear" w:color="auto" w:fill="FFFFFF"/>
        </w:rPr>
        <w:t xml:space="preserve">Built for rookie AI enthusiasts across four realistic projects, this course covers modern techniques that make up the world of Artificial Intelligence. Dive into your first </w:t>
      </w:r>
      <w:del w:id="8" w:author="Strefford, Mark Charles" w:date="2018-11-22T12:11:00Z">
        <w:r w:rsidR="000C086D" w:rsidRPr="000F69EC" w:rsidDel="00C22208">
          <w:rPr>
            <w:rFonts w:asciiTheme="minorHAnsi" w:hAnsiTheme="minorHAnsi" w:cs="Arial"/>
            <w:color w:val="444444"/>
            <w:sz w:val="28"/>
            <w:szCs w:val="28"/>
            <w:shd w:val="clear" w:color="auto" w:fill="FFFFFF"/>
          </w:rPr>
          <w:delText xml:space="preserve">speech </w:delText>
        </w:r>
      </w:del>
      <w:ins w:id="9" w:author="Strefford, Mark Charles" w:date="2018-11-22T12:11:00Z">
        <w:r w:rsidR="00C22208">
          <w:rPr>
            <w:rFonts w:asciiTheme="minorHAnsi" w:hAnsiTheme="minorHAnsi" w:cs="Arial"/>
            <w:color w:val="444444"/>
            <w:sz w:val="28"/>
            <w:szCs w:val="28"/>
            <w:shd w:val="clear" w:color="auto" w:fill="FFFFFF"/>
          </w:rPr>
          <w:t>natural language processing</w:t>
        </w:r>
        <w:r w:rsidR="00C22208" w:rsidRPr="000F69EC">
          <w:rPr>
            <w:rFonts w:asciiTheme="minorHAnsi" w:hAnsiTheme="minorHAnsi" w:cs="Arial"/>
            <w:color w:val="444444"/>
            <w:sz w:val="28"/>
            <w:szCs w:val="28"/>
            <w:shd w:val="clear" w:color="auto" w:fill="FFFFFF"/>
          </w:rPr>
          <w:t xml:space="preserve"> </w:t>
        </w:r>
      </w:ins>
      <w:del w:id="10" w:author="Strefford, Mark Charles" w:date="2018-11-22T12:11:00Z">
        <w:r w:rsidR="000C086D" w:rsidRPr="000F69EC" w:rsidDel="00C22208">
          <w:rPr>
            <w:rFonts w:asciiTheme="minorHAnsi" w:hAnsiTheme="minorHAnsi" w:cs="Arial"/>
            <w:color w:val="444444"/>
            <w:sz w:val="28"/>
            <w:szCs w:val="28"/>
            <w:shd w:val="clear" w:color="auto" w:fill="FFFFFF"/>
          </w:rPr>
          <w:delText xml:space="preserve">recognition </w:delText>
        </w:r>
      </w:del>
      <w:r w:rsidR="000C086D" w:rsidRPr="000F69EC">
        <w:rPr>
          <w:rFonts w:asciiTheme="minorHAnsi" w:hAnsiTheme="minorHAnsi" w:cs="Arial"/>
          <w:color w:val="444444"/>
          <w:sz w:val="28"/>
          <w:szCs w:val="28"/>
          <w:shd w:val="clear" w:color="auto" w:fill="FFFFFF"/>
        </w:rPr>
        <w:t xml:space="preserve">project, </w:t>
      </w:r>
      <w:ins w:id="11" w:author="Strefford, Mark Charles" w:date="2018-11-22T12:11:00Z">
        <w:r w:rsidR="00C22208">
          <w:rPr>
            <w:rFonts w:asciiTheme="minorHAnsi" w:hAnsiTheme="minorHAnsi" w:cs="Arial"/>
            <w:color w:val="444444"/>
            <w:sz w:val="28"/>
            <w:szCs w:val="28"/>
            <w:shd w:val="clear" w:color="auto" w:fill="FFFFFF"/>
          </w:rPr>
          <w:t xml:space="preserve">build a facial recognition system, </w:t>
        </w:r>
      </w:ins>
      <w:r w:rsidR="000C086D" w:rsidRPr="000F69EC">
        <w:rPr>
          <w:rFonts w:asciiTheme="minorHAnsi" w:hAnsiTheme="minorHAnsi" w:cs="Arial"/>
          <w:color w:val="444444"/>
          <w:sz w:val="28"/>
          <w:szCs w:val="28"/>
          <w:shd w:val="clear" w:color="auto" w:fill="FFFFFF"/>
        </w:rPr>
        <w:t xml:space="preserve">and build your very own </w:t>
      </w:r>
      <w:del w:id="12" w:author="Strefford, Mark Charles" w:date="2018-11-22T12:11:00Z">
        <w:r w:rsidR="000C086D" w:rsidRPr="000F69EC" w:rsidDel="00C22208">
          <w:rPr>
            <w:rFonts w:asciiTheme="minorHAnsi" w:hAnsiTheme="minorHAnsi" w:cs="Arial"/>
            <w:color w:val="444444"/>
            <w:sz w:val="28"/>
            <w:szCs w:val="28"/>
            <w:shd w:val="clear" w:color="auto" w:fill="FFFFFF"/>
          </w:rPr>
          <w:delText>Jarvis-like AI</w:delText>
        </w:r>
      </w:del>
      <w:ins w:id="13" w:author="Strefford, Mark Charles" w:date="2018-11-22T12:11:00Z">
        <w:r w:rsidR="00C22208">
          <w:rPr>
            <w:rFonts w:asciiTheme="minorHAnsi" w:hAnsiTheme="minorHAnsi" w:cs="Arial"/>
            <w:color w:val="444444"/>
            <w:sz w:val="28"/>
            <w:szCs w:val="28"/>
            <w:shd w:val="clear" w:color="auto" w:fill="FFFFFF"/>
          </w:rPr>
          <w:t>self driving steering code</w:t>
        </w:r>
      </w:ins>
      <w:r w:rsidR="000C086D" w:rsidRPr="000F69EC">
        <w:rPr>
          <w:rFonts w:asciiTheme="minorHAnsi" w:hAnsiTheme="minorHAnsi" w:cs="Arial"/>
          <w:color w:val="444444"/>
          <w:sz w:val="28"/>
          <w:szCs w:val="28"/>
          <w:shd w:val="clear" w:color="auto" w:fill="FFFFFF"/>
        </w:rPr>
        <w:t>. You will explore the use of neural networks and deep learning, and how you can train and test sets for feature extraction. You</w:t>
      </w:r>
      <w:r w:rsidR="00E02239">
        <w:rPr>
          <w:rFonts w:asciiTheme="minorHAnsi" w:hAnsiTheme="minorHAnsi" w:cs="Arial"/>
          <w:color w:val="444444"/>
          <w:sz w:val="28"/>
          <w:szCs w:val="28"/>
          <w:shd w:val="clear" w:color="auto" w:fill="FFFFFF"/>
        </w:rPr>
        <w:t>'</w:t>
      </w:r>
      <w:r w:rsidR="000C086D" w:rsidRPr="000F69EC">
        <w:rPr>
          <w:rFonts w:asciiTheme="minorHAnsi" w:hAnsiTheme="minorHAnsi" w:cs="Arial"/>
          <w:color w:val="444444"/>
          <w:sz w:val="28"/>
          <w:szCs w:val="28"/>
          <w:shd w:val="clear" w:color="auto" w:fill="FFFFFF"/>
        </w:rPr>
        <w:t xml:space="preserve">ll be introduced to the </w:t>
      </w:r>
      <w:proofErr w:type="spellStart"/>
      <w:r w:rsidR="000F69EC" w:rsidRPr="000F69EC">
        <w:rPr>
          <w:rFonts w:asciiTheme="minorHAnsi" w:hAnsiTheme="minorHAnsi" w:cs="Arial"/>
          <w:color w:val="444444"/>
          <w:sz w:val="28"/>
          <w:szCs w:val="28"/>
          <w:shd w:val="clear" w:color="auto" w:fill="FFFFFF"/>
        </w:rPr>
        <w:t>Keras</w:t>
      </w:r>
      <w:proofErr w:type="spellEnd"/>
      <w:r w:rsidR="000C086D" w:rsidRPr="000F69EC">
        <w:rPr>
          <w:rFonts w:asciiTheme="minorHAnsi" w:hAnsiTheme="minorHAnsi" w:cs="Arial"/>
          <w:color w:val="444444"/>
          <w:sz w:val="28"/>
          <w:szCs w:val="28"/>
          <w:shd w:val="clear" w:color="auto" w:fill="FFFFFF"/>
        </w:rPr>
        <w:t xml:space="preserve"> deep learning library, which you will use to</w:t>
      </w:r>
      <w:del w:id="14" w:author="Strefford, Mark Charles" w:date="2018-11-22T12:12:00Z">
        <w:r w:rsidR="000C086D" w:rsidRPr="000F69EC" w:rsidDel="00C22208">
          <w:rPr>
            <w:rFonts w:asciiTheme="minorHAnsi" w:hAnsiTheme="minorHAnsi" w:cs="Arial"/>
            <w:color w:val="444444"/>
            <w:sz w:val="28"/>
            <w:szCs w:val="28"/>
            <w:shd w:val="clear" w:color="auto" w:fill="FFFFFF"/>
          </w:rPr>
          <w:delText xml:space="preserve"> </w:delText>
        </w:r>
      </w:del>
      <w:ins w:id="15" w:author="Strefford, Mark Charles" w:date="2018-11-22T12:12:00Z">
        <w:r w:rsidR="00C22208">
          <w:rPr>
            <w:rFonts w:asciiTheme="minorHAnsi" w:hAnsiTheme="minorHAnsi" w:cs="Arial"/>
            <w:color w:val="444444"/>
            <w:sz w:val="28"/>
            <w:szCs w:val="28"/>
            <w:shd w:val="clear" w:color="auto" w:fill="FFFFFF"/>
          </w:rPr>
          <w:t xml:space="preserve"> predict taxi journey times</w:t>
        </w:r>
      </w:ins>
      <w:del w:id="16" w:author="Strefford, Mark Charles" w:date="2018-11-22T12:12:00Z">
        <w:r w:rsidR="000C086D" w:rsidRPr="000F69EC" w:rsidDel="00C22208">
          <w:rPr>
            <w:rFonts w:asciiTheme="minorHAnsi" w:hAnsiTheme="minorHAnsi" w:cs="Arial"/>
            <w:color w:val="444444"/>
            <w:sz w:val="28"/>
            <w:szCs w:val="28"/>
            <w:shd w:val="clear" w:color="auto" w:fill="FFFFFF"/>
          </w:rPr>
          <w:delText>recognize spam emails</w:delText>
        </w:r>
      </w:del>
      <w:r w:rsidR="00B51DFE">
        <w:rPr>
          <w:rFonts w:asciiTheme="minorHAnsi" w:hAnsiTheme="minorHAnsi" w:cs="Arial"/>
          <w:color w:val="444444"/>
          <w:sz w:val="28"/>
          <w:szCs w:val="28"/>
          <w:shd w:val="clear" w:color="auto" w:fill="FFFFFF"/>
        </w:rPr>
        <w:t>, and to the u</w:t>
      </w:r>
      <w:r w:rsidR="000C086D" w:rsidRPr="000F69EC">
        <w:rPr>
          <w:rFonts w:asciiTheme="minorHAnsi" w:hAnsiTheme="minorHAnsi" w:cs="Arial"/>
          <w:color w:val="444444"/>
          <w:sz w:val="28"/>
          <w:szCs w:val="28"/>
          <w:shd w:val="clear" w:color="auto" w:fill="FFFFFF"/>
        </w:rPr>
        <w:t xml:space="preserve">se of natural language processing to </w:t>
      </w:r>
      <w:del w:id="17" w:author="Strefford, Mark Charles" w:date="2018-11-22T12:12:00Z">
        <w:r w:rsidR="000C086D" w:rsidRPr="000F69EC" w:rsidDel="00C22208">
          <w:rPr>
            <w:rFonts w:asciiTheme="minorHAnsi" w:hAnsiTheme="minorHAnsi" w:cs="Arial"/>
            <w:color w:val="444444"/>
            <w:sz w:val="28"/>
            <w:szCs w:val="28"/>
            <w:shd w:val="clear" w:color="auto" w:fill="FFFFFF"/>
          </w:rPr>
          <w:delText>automatically generate headlines for your articles</w:delText>
        </w:r>
      </w:del>
      <w:ins w:id="18" w:author="Strefford, Mark Charles" w:date="2018-11-22T12:12:00Z">
        <w:r w:rsidR="00C22208">
          <w:rPr>
            <w:rFonts w:asciiTheme="minorHAnsi" w:hAnsiTheme="minorHAnsi" w:cs="Arial"/>
            <w:color w:val="444444"/>
            <w:sz w:val="28"/>
            <w:szCs w:val="28"/>
            <w:shd w:val="clear" w:color="auto" w:fill="FFFFFF"/>
          </w:rPr>
          <w:t>find the most relevant articles in Wikipedia</w:t>
        </w:r>
      </w:ins>
      <w:r w:rsidR="00B51DFE" w:rsidRPr="000F69EC">
        <w:rPr>
          <w:rFonts w:asciiTheme="minorHAnsi" w:hAnsiTheme="minorHAnsi" w:cs="Arial"/>
          <w:color w:val="444444"/>
          <w:sz w:val="28"/>
          <w:szCs w:val="28"/>
          <w:shd w:val="clear" w:color="auto" w:fill="FFFFFF"/>
        </w:rPr>
        <w:t>.</w:t>
      </w:r>
    </w:p>
    <w:p w14:paraId="1807EB63" w14:textId="77777777" w:rsidR="00387C22" w:rsidRPr="000F69EC" w:rsidRDefault="000C086D" w:rsidP="00387C22">
      <w:pPr>
        <w:spacing w:before="240" w:after="0"/>
        <w:jc w:val="both"/>
        <w:rPr>
          <w:rFonts w:asciiTheme="minorHAnsi" w:eastAsia="Cambria" w:hAnsiTheme="minorHAnsi" w:cs="Cambria"/>
          <w:sz w:val="28"/>
          <w:szCs w:val="28"/>
        </w:rPr>
      </w:pPr>
      <w:r w:rsidRPr="000F69EC">
        <w:rPr>
          <w:rFonts w:asciiTheme="minorHAnsi" w:hAnsiTheme="minorHAnsi" w:cs="Arial"/>
          <w:color w:val="444444"/>
          <w:sz w:val="28"/>
          <w:szCs w:val="28"/>
          <w:shd w:val="clear" w:color="auto" w:fill="FFFFFF"/>
        </w:rPr>
        <w:t xml:space="preserve">By the end of this video course, you will be confident </w:t>
      </w:r>
      <w:r w:rsidR="00B51DFE">
        <w:rPr>
          <w:rFonts w:asciiTheme="minorHAnsi" w:hAnsiTheme="minorHAnsi" w:cs="Arial"/>
          <w:color w:val="444444"/>
          <w:sz w:val="28"/>
          <w:szCs w:val="28"/>
          <w:shd w:val="clear" w:color="auto" w:fill="FFFFFF"/>
        </w:rPr>
        <w:t xml:space="preserve">enough </w:t>
      </w:r>
      <w:r w:rsidRPr="000F69EC">
        <w:rPr>
          <w:rFonts w:asciiTheme="minorHAnsi" w:hAnsiTheme="minorHAnsi" w:cs="Arial"/>
          <w:color w:val="444444"/>
          <w:sz w:val="28"/>
          <w:szCs w:val="28"/>
          <w:shd w:val="clear" w:color="auto" w:fill="FFFFFF"/>
        </w:rPr>
        <w:t xml:space="preserve">to build your own AI projects with Python, and ready to take on more advanced content as you </w:t>
      </w:r>
      <w:r w:rsidR="00B51DFE">
        <w:rPr>
          <w:rFonts w:asciiTheme="minorHAnsi" w:hAnsiTheme="minorHAnsi" w:cs="Arial"/>
          <w:color w:val="444444"/>
          <w:sz w:val="28"/>
          <w:szCs w:val="28"/>
          <w:shd w:val="clear" w:color="auto" w:fill="FFFFFF"/>
        </w:rPr>
        <w:t>move on</w:t>
      </w:r>
      <w:r w:rsidRPr="000F69EC">
        <w:rPr>
          <w:rFonts w:asciiTheme="minorHAnsi" w:hAnsiTheme="minorHAnsi" w:cs="Arial"/>
          <w:color w:val="444444"/>
          <w:sz w:val="28"/>
          <w:szCs w:val="28"/>
          <w:shd w:val="clear" w:color="auto" w:fill="FFFFFF"/>
        </w:rPr>
        <w:t>.</w:t>
      </w:r>
      <w:r w:rsidR="00387C22" w:rsidRPr="000F69EC">
        <w:rPr>
          <w:rFonts w:asciiTheme="minorHAnsi" w:eastAsia="Cambria" w:hAnsiTheme="minorHAnsi" w:cs="Cambria"/>
          <w:b/>
          <w:sz w:val="28"/>
          <w:szCs w:val="28"/>
        </w:rPr>
        <w:tab/>
      </w:r>
    </w:p>
    <w:p w14:paraId="02DDF721" w14:textId="77777777" w:rsidR="00387C22" w:rsidRPr="000F69EC" w:rsidRDefault="00387C22">
      <w:pPr>
        <w:spacing w:before="240" w:after="0"/>
        <w:jc w:val="both"/>
        <w:rPr>
          <w:rFonts w:asciiTheme="minorHAnsi" w:eastAsia="Cambria" w:hAnsiTheme="minorHAnsi" w:cs="Cambria"/>
          <w:sz w:val="28"/>
          <w:szCs w:val="28"/>
        </w:rPr>
      </w:pPr>
    </w:p>
    <w:p w14:paraId="185E6F61" w14:textId="77777777" w:rsidR="00293C2D" w:rsidRPr="000F69EC" w:rsidRDefault="0088172E">
      <w:pPr>
        <w:spacing w:before="240" w:after="0"/>
        <w:jc w:val="both"/>
        <w:rPr>
          <w:rFonts w:asciiTheme="minorHAnsi" w:eastAsia="Cambria" w:hAnsiTheme="minorHAnsi" w:cs="Cambria"/>
          <w:sz w:val="28"/>
          <w:szCs w:val="28"/>
        </w:rPr>
      </w:pPr>
      <w:r w:rsidRPr="000F69EC">
        <w:rPr>
          <w:rFonts w:asciiTheme="minorHAnsi" w:eastAsia="Cambria" w:hAnsiTheme="minorHAnsi" w:cs="Cambria"/>
          <w:sz w:val="28"/>
          <w:szCs w:val="28"/>
        </w:rPr>
        <w:br/>
      </w:r>
      <w:r w:rsidRPr="000F69EC">
        <w:rPr>
          <w:rFonts w:asciiTheme="minorHAnsi" w:eastAsia="Cambria" w:hAnsiTheme="minorHAnsi" w:cs="Cambria"/>
          <w:b/>
          <w:sz w:val="28"/>
          <w:szCs w:val="28"/>
        </w:rPr>
        <w:t>What you will learn</w:t>
      </w:r>
    </w:p>
    <w:p w14:paraId="79E38D2A" w14:textId="4731AA39" w:rsidR="00293C2D" w:rsidRDefault="0088172E">
      <w:pPr>
        <w:spacing w:before="240" w:after="0"/>
        <w:ind w:left="720"/>
        <w:jc w:val="both"/>
        <w:rPr>
          <w:ins w:id="19" w:author="Strefford, Mark Charles" w:date="2018-11-22T12:13:00Z"/>
          <w:rFonts w:asciiTheme="minorHAnsi" w:eastAsia="Cambria" w:hAnsiTheme="minorHAnsi" w:cs="Cambria"/>
          <w:sz w:val="28"/>
          <w:szCs w:val="28"/>
        </w:rPr>
      </w:pPr>
      <w:r w:rsidRPr="000F69EC">
        <w:rPr>
          <w:rFonts w:asciiTheme="minorHAnsi" w:eastAsia="Cambria" w:hAnsiTheme="minorHAnsi" w:cs="Cambria"/>
          <w:sz w:val="28"/>
          <w:szCs w:val="28"/>
        </w:rPr>
        <w:t>[</w:t>
      </w:r>
      <w:proofErr w:type="gramStart"/>
      <w:r w:rsidRPr="000F69EC">
        <w:rPr>
          <w:rFonts w:asciiTheme="minorHAnsi" w:eastAsia="Cambria" w:hAnsiTheme="minorHAnsi" w:cs="Cambria"/>
          <w:sz w:val="28"/>
          <w:szCs w:val="28"/>
        </w:rPr>
        <w:t>*]</w:t>
      </w:r>
      <w:r w:rsidR="000C086D" w:rsidRPr="000F69EC">
        <w:rPr>
          <w:rFonts w:asciiTheme="minorHAnsi" w:hAnsiTheme="minorHAnsi" w:cs="Arial"/>
          <w:color w:val="444444"/>
          <w:sz w:val="28"/>
          <w:szCs w:val="28"/>
          <w:shd w:val="clear" w:color="auto" w:fill="FFFFFF"/>
        </w:rPr>
        <w:t>Create</w:t>
      </w:r>
      <w:proofErr w:type="gramEnd"/>
      <w:r w:rsidR="000C086D" w:rsidRPr="000F69EC">
        <w:rPr>
          <w:rFonts w:asciiTheme="minorHAnsi" w:hAnsiTheme="minorHAnsi" w:cs="Arial"/>
          <w:color w:val="444444"/>
          <w:sz w:val="28"/>
          <w:szCs w:val="28"/>
          <w:shd w:val="clear" w:color="auto" w:fill="FFFFFF"/>
        </w:rPr>
        <w:t xml:space="preserve"> your own </w:t>
      </w:r>
      <w:ins w:id="20" w:author="Strefford, Mark Charles" w:date="2018-11-22T12:12:00Z">
        <w:r w:rsidR="00C22208">
          <w:rPr>
            <w:rFonts w:asciiTheme="minorHAnsi" w:hAnsiTheme="minorHAnsi" w:cs="Arial"/>
            <w:color w:val="444444"/>
            <w:sz w:val="28"/>
            <w:szCs w:val="28"/>
            <w:shd w:val="clear" w:color="auto" w:fill="FFFFFF"/>
          </w:rPr>
          <w:t xml:space="preserve">NLP </w:t>
        </w:r>
      </w:ins>
      <w:r w:rsidR="000C086D" w:rsidRPr="000F69EC">
        <w:rPr>
          <w:rFonts w:asciiTheme="minorHAnsi" w:hAnsiTheme="minorHAnsi" w:cs="Arial"/>
          <w:color w:val="444444"/>
          <w:sz w:val="28"/>
          <w:szCs w:val="28"/>
          <w:shd w:val="clear" w:color="auto" w:fill="FFFFFF"/>
        </w:rPr>
        <w:t>chatbot using Python AI</w:t>
      </w:r>
      <w:r w:rsidRPr="000F69EC">
        <w:rPr>
          <w:rFonts w:asciiTheme="minorHAnsi" w:eastAsia="Cambria" w:hAnsiTheme="minorHAnsi" w:cs="Cambria"/>
          <w:sz w:val="28"/>
          <w:szCs w:val="28"/>
        </w:rPr>
        <w:t xml:space="preserve"> </w:t>
      </w:r>
    </w:p>
    <w:p w14:paraId="575C208D" w14:textId="42D86EAE" w:rsidR="00C22208" w:rsidRDefault="00C22208">
      <w:pPr>
        <w:spacing w:before="240" w:after="0"/>
        <w:ind w:left="720"/>
        <w:jc w:val="both"/>
        <w:rPr>
          <w:ins w:id="21" w:author="Strefford, Mark Charles" w:date="2018-11-22T12:14:00Z"/>
          <w:rFonts w:asciiTheme="minorHAnsi" w:eastAsia="Cambria" w:hAnsiTheme="minorHAnsi" w:cs="Cambria"/>
          <w:sz w:val="28"/>
          <w:szCs w:val="28"/>
        </w:rPr>
      </w:pPr>
      <w:ins w:id="22" w:author="Strefford, Mark Charles" w:date="2018-11-22T12:13:00Z">
        <w:r>
          <w:rPr>
            <w:rFonts w:asciiTheme="minorHAnsi" w:eastAsia="Cambria" w:hAnsiTheme="minorHAnsi" w:cs="Cambria"/>
            <w:sz w:val="28"/>
            <w:szCs w:val="28"/>
          </w:rPr>
          <w:t>[*] Use open source, SaaS and custom-built algorithms to identify faces in pictures and video</w:t>
        </w:r>
      </w:ins>
    </w:p>
    <w:p w14:paraId="0A559C13" w14:textId="77777777" w:rsidR="00C22208" w:rsidRDefault="00C22208" w:rsidP="00C22208">
      <w:pPr>
        <w:spacing w:after="0"/>
        <w:ind w:left="720"/>
        <w:jc w:val="both"/>
        <w:rPr>
          <w:ins w:id="23" w:author="Strefford, Mark Charles" w:date="2018-11-22T12:14:00Z"/>
          <w:rFonts w:asciiTheme="minorHAnsi" w:eastAsia="Cambria" w:hAnsiTheme="minorHAnsi" w:cs="Cambria"/>
          <w:sz w:val="28"/>
          <w:szCs w:val="28"/>
        </w:rPr>
      </w:pPr>
      <w:ins w:id="24" w:author="Strefford, Mark Charles" w:date="2018-11-22T12:14:00Z">
        <w:r w:rsidRPr="000F69EC">
          <w:rPr>
            <w:rFonts w:asciiTheme="minorHAnsi" w:eastAsia="Cambria" w:hAnsiTheme="minorHAnsi" w:cs="Cambria"/>
            <w:sz w:val="28"/>
            <w:szCs w:val="28"/>
          </w:rPr>
          <w:t>[</w:t>
        </w:r>
        <w:proofErr w:type="gramStart"/>
        <w:r w:rsidRPr="000F69EC">
          <w:rPr>
            <w:rFonts w:asciiTheme="minorHAnsi" w:eastAsia="Cambria" w:hAnsiTheme="minorHAnsi" w:cs="Cambria"/>
            <w:sz w:val="28"/>
            <w:szCs w:val="28"/>
          </w:rPr>
          <w:t>*]</w:t>
        </w:r>
        <w:r w:rsidRPr="000F69EC">
          <w:rPr>
            <w:rFonts w:asciiTheme="minorHAnsi" w:hAnsiTheme="minorHAnsi" w:cs="Arial"/>
            <w:color w:val="444444"/>
            <w:sz w:val="28"/>
            <w:szCs w:val="28"/>
            <w:shd w:val="clear" w:color="auto" w:fill="FFFFFF"/>
          </w:rPr>
          <w:t>Understand</w:t>
        </w:r>
        <w:proofErr w:type="gramEnd"/>
        <w:r w:rsidRPr="000F69EC">
          <w:rPr>
            <w:rFonts w:asciiTheme="minorHAnsi" w:hAnsiTheme="minorHAnsi" w:cs="Arial"/>
            <w:color w:val="444444"/>
            <w:sz w:val="28"/>
            <w:szCs w:val="28"/>
            <w:shd w:val="clear" w:color="auto" w:fill="FFFFFF"/>
          </w:rPr>
          <w:t xml:space="preserve"> data-mining methods</w:t>
        </w:r>
        <w:r>
          <w:rPr>
            <w:rFonts w:asciiTheme="minorHAnsi" w:eastAsia="Cambria" w:hAnsiTheme="minorHAnsi" w:cs="Cambria"/>
            <w:sz w:val="28"/>
            <w:szCs w:val="28"/>
          </w:rPr>
          <w:t>, and how to work with multiple data sets when building a model</w:t>
        </w:r>
      </w:ins>
    </w:p>
    <w:p w14:paraId="18C9E146" w14:textId="4D70D127" w:rsidR="00C22208" w:rsidRPr="000F69EC" w:rsidRDefault="00C22208" w:rsidP="00C22208">
      <w:pPr>
        <w:spacing w:after="0"/>
        <w:ind w:left="720"/>
        <w:jc w:val="both"/>
        <w:rPr>
          <w:ins w:id="25" w:author="Strefford, Mark Charles" w:date="2018-11-22T12:14:00Z"/>
          <w:rFonts w:asciiTheme="minorHAnsi" w:eastAsia="Cambria" w:hAnsiTheme="minorHAnsi" w:cs="Cambria"/>
          <w:sz w:val="28"/>
          <w:szCs w:val="28"/>
        </w:rPr>
      </w:pPr>
      <w:ins w:id="26" w:author="Strefford, Mark Charles" w:date="2018-11-22T12:14:00Z">
        <w:r>
          <w:rPr>
            <w:rFonts w:asciiTheme="minorHAnsi" w:eastAsia="Cambria" w:hAnsiTheme="minorHAnsi" w:cs="Cambria"/>
            <w:sz w:val="28"/>
            <w:szCs w:val="28"/>
          </w:rPr>
          <w:lastRenderedPageBreak/>
          <w:t>[*] How feature engineering works to get the most value from the data</w:t>
        </w:r>
        <w:r w:rsidRPr="000F69EC">
          <w:rPr>
            <w:rFonts w:asciiTheme="minorHAnsi" w:eastAsia="Cambria" w:hAnsiTheme="minorHAnsi" w:cs="Cambria"/>
            <w:sz w:val="28"/>
            <w:szCs w:val="28"/>
          </w:rPr>
          <w:t xml:space="preserve"> </w:t>
        </w:r>
      </w:ins>
    </w:p>
    <w:p w14:paraId="041AF231" w14:textId="77777777" w:rsidR="00C22208" w:rsidRPr="000F69EC" w:rsidRDefault="00C22208">
      <w:pPr>
        <w:spacing w:before="240" w:after="0"/>
        <w:ind w:left="720"/>
        <w:jc w:val="both"/>
        <w:rPr>
          <w:rFonts w:asciiTheme="minorHAnsi" w:eastAsia="Cambria" w:hAnsiTheme="minorHAnsi" w:cs="Cambria"/>
          <w:sz w:val="28"/>
          <w:szCs w:val="28"/>
        </w:rPr>
      </w:pPr>
    </w:p>
    <w:p w14:paraId="29AB8C8E" w14:textId="370BE94E" w:rsidR="00293C2D" w:rsidRPr="000F69EC" w:rsidDel="00C22208" w:rsidRDefault="00C22208">
      <w:pPr>
        <w:spacing w:after="0"/>
        <w:ind w:left="720"/>
        <w:jc w:val="both"/>
        <w:rPr>
          <w:del w:id="27" w:author="Strefford, Mark Charles" w:date="2018-11-22T12:12:00Z"/>
          <w:rFonts w:asciiTheme="minorHAnsi" w:eastAsia="Cambria" w:hAnsiTheme="minorHAnsi" w:cs="Cambria"/>
          <w:sz w:val="28"/>
          <w:szCs w:val="28"/>
        </w:rPr>
      </w:pPr>
      <w:ins w:id="28" w:author="Strefford, Mark Charles" w:date="2018-11-22T12:12:00Z">
        <w:r w:rsidRPr="000F69EC" w:rsidDel="00C22208">
          <w:rPr>
            <w:rFonts w:asciiTheme="minorHAnsi" w:eastAsia="Cambria" w:hAnsiTheme="minorHAnsi" w:cs="Cambria"/>
            <w:sz w:val="28"/>
            <w:szCs w:val="28"/>
          </w:rPr>
          <w:t xml:space="preserve"> </w:t>
        </w:r>
      </w:ins>
      <w:del w:id="29" w:author="Strefford, Mark Charles" w:date="2018-11-22T12:12:00Z">
        <w:r w:rsidR="0088172E" w:rsidRPr="000F69EC" w:rsidDel="00C22208">
          <w:rPr>
            <w:rFonts w:asciiTheme="minorHAnsi" w:eastAsia="Cambria" w:hAnsiTheme="minorHAnsi" w:cs="Cambria"/>
            <w:sz w:val="28"/>
            <w:szCs w:val="28"/>
          </w:rPr>
          <w:delText>[*]</w:delText>
        </w:r>
        <w:r w:rsidR="000C086D" w:rsidRPr="000F69EC" w:rsidDel="00C22208">
          <w:rPr>
            <w:rFonts w:asciiTheme="minorHAnsi" w:hAnsiTheme="minorHAnsi" w:cs="Arial"/>
            <w:color w:val="444444"/>
            <w:sz w:val="28"/>
            <w:szCs w:val="28"/>
            <w:shd w:val="clear" w:color="auto" w:fill="FFFFFF"/>
          </w:rPr>
          <w:delText>Make use of decision trees and random forests for classification</w:delText>
        </w:r>
        <w:r w:rsidR="0088172E" w:rsidRPr="000F69EC" w:rsidDel="00C22208">
          <w:rPr>
            <w:rFonts w:asciiTheme="minorHAnsi" w:eastAsia="Cambria" w:hAnsiTheme="minorHAnsi" w:cs="Cambria"/>
            <w:sz w:val="28"/>
            <w:szCs w:val="28"/>
          </w:rPr>
          <w:delText xml:space="preserve"> </w:delText>
        </w:r>
      </w:del>
    </w:p>
    <w:p w14:paraId="117E2FD6" w14:textId="65ACC824" w:rsidR="00C22208" w:rsidRDefault="0088172E" w:rsidP="00E308E2">
      <w:pPr>
        <w:spacing w:after="0"/>
        <w:ind w:left="720"/>
        <w:jc w:val="both"/>
        <w:rPr>
          <w:ins w:id="30" w:author="Strefford, Mark Charles" w:date="2018-11-22T12:14:00Z"/>
          <w:rFonts w:asciiTheme="minorHAnsi" w:hAnsiTheme="minorHAnsi" w:cs="Arial"/>
          <w:color w:val="444444"/>
          <w:sz w:val="28"/>
          <w:szCs w:val="28"/>
          <w:shd w:val="clear" w:color="auto" w:fill="FFFFFF"/>
        </w:rPr>
      </w:pPr>
      <w:r w:rsidRPr="000F69EC">
        <w:rPr>
          <w:rFonts w:asciiTheme="minorHAnsi" w:eastAsia="Cambria" w:hAnsiTheme="minorHAnsi" w:cs="Cambria"/>
          <w:sz w:val="28"/>
          <w:szCs w:val="28"/>
        </w:rPr>
        <w:t>[</w:t>
      </w:r>
      <w:proofErr w:type="gramStart"/>
      <w:r w:rsidRPr="000F69EC">
        <w:rPr>
          <w:rFonts w:asciiTheme="minorHAnsi" w:eastAsia="Cambria" w:hAnsiTheme="minorHAnsi" w:cs="Cambria"/>
          <w:sz w:val="28"/>
          <w:szCs w:val="28"/>
        </w:rPr>
        <w:t>*]</w:t>
      </w:r>
      <w:r w:rsidR="000C086D" w:rsidRPr="000F69EC">
        <w:rPr>
          <w:rFonts w:asciiTheme="minorHAnsi" w:hAnsiTheme="minorHAnsi" w:cs="Arial"/>
          <w:color w:val="444444"/>
          <w:sz w:val="28"/>
          <w:szCs w:val="28"/>
          <w:shd w:val="clear" w:color="auto" w:fill="FFFFFF"/>
        </w:rPr>
        <w:t>Apply</w:t>
      </w:r>
      <w:proofErr w:type="gramEnd"/>
      <w:r w:rsidR="000C086D" w:rsidRPr="000F69EC">
        <w:rPr>
          <w:rFonts w:asciiTheme="minorHAnsi" w:hAnsiTheme="minorHAnsi" w:cs="Arial"/>
          <w:color w:val="444444"/>
          <w:sz w:val="28"/>
          <w:szCs w:val="28"/>
          <w:shd w:val="clear" w:color="auto" w:fill="FFFFFF"/>
        </w:rPr>
        <w:t xml:space="preserve"> </w:t>
      </w:r>
      <w:ins w:id="31" w:author="Strefford, Mark Charles" w:date="2018-11-22T12:14:00Z">
        <w:r w:rsidR="00C22208">
          <w:rPr>
            <w:rFonts w:asciiTheme="minorHAnsi" w:hAnsiTheme="minorHAnsi" w:cs="Arial"/>
            <w:color w:val="444444"/>
            <w:sz w:val="28"/>
            <w:szCs w:val="28"/>
            <w:shd w:val="clear" w:color="auto" w:fill="FFFFFF"/>
          </w:rPr>
          <w:t xml:space="preserve">open data and </w:t>
        </w:r>
      </w:ins>
      <w:r w:rsidR="000C086D" w:rsidRPr="000F69EC">
        <w:rPr>
          <w:rFonts w:asciiTheme="minorHAnsi" w:hAnsiTheme="minorHAnsi" w:cs="Arial"/>
          <w:color w:val="444444"/>
          <w:sz w:val="28"/>
          <w:szCs w:val="28"/>
          <w:shd w:val="clear" w:color="auto" w:fill="FFFFFF"/>
        </w:rPr>
        <w:t xml:space="preserve">deep learning to </w:t>
      </w:r>
      <w:del w:id="32" w:author="Strefford, Mark Charles" w:date="2018-11-22T12:12:00Z">
        <w:r w:rsidR="000C086D" w:rsidRPr="000F69EC" w:rsidDel="00C22208">
          <w:rPr>
            <w:rFonts w:asciiTheme="minorHAnsi" w:hAnsiTheme="minorHAnsi" w:cs="Arial"/>
            <w:color w:val="444444"/>
            <w:sz w:val="28"/>
            <w:szCs w:val="28"/>
            <w:shd w:val="clear" w:color="auto" w:fill="FFFFFF"/>
          </w:rPr>
          <w:delText>create article headlines</w:delText>
        </w:r>
        <w:r w:rsidR="00E308E2" w:rsidRPr="000F69EC" w:rsidDel="00C22208">
          <w:rPr>
            <w:rFonts w:asciiTheme="minorHAnsi" w:eastAsia="Cambria" w:hAnsiTheme="minorHAnsi" w:cs="Cambria"/>
            <w:sz w:val="28"/>
            <w:szCs w:val="28"/>
          </w:rPr>
          <w:delText xml:space="preserve"> </w:delText>
        </w:r>
      </w:del>
      <w:ins w:id="33" w:author="Strefford, Mark Charles" w:date="2018-11-22T12:12:00Z">
        <w:r w:rsidR="00C22208">
          <w:rPr>
            <w:rFonts w:asciiTheme="minorHAnsi" w:hAnsiTheme="minorHAnsi" w:cs="Arial"/>
            <w:color w:val="444444"/>
            <w:sz w:val="28"/>
            <w:szCs w:val="28"/>
            <w:shd w:val="clear" w:color="auto" w:fill="FFFFFF"/>
          </w:rPr>
          <w:t xml:space="preserve">predict taxi journey times in New York City </w:t>
        </w:r>
      </w:ins>
    </w:p>
    <w:p w14:paraId="353BE6A6" w14:textId="76EBF6A4" w:rsidR="00E308E2" w:rsidRPr="000F69EC" w:rsidRDefault="00C22208" w:rsidP="00E308E2">
      <w:pPr>
        <w:spacing w:after="0"/>
        <w:ind w:left="720"/>
        <w:jc w:val="both"/>
        <w:rPr>
          <w:rFonts w:asciiTheme="minorHAnsi" w:eastAsia="Cambria" w:hAnsiTheme="minorHAnsi" w:cs="Cambria"/>
          <w:sz w:val="28"/>
          <w:szCs w:val="28"/>
        </w:rPr>
      </w:pPr>
      <w:ins w:id="34" w:author="Strefford, Mark Charles" w:date="2018-11-22T12:13:00Z">
        <w:r>
          <w:rPr>
            <w:rFonts w:asciiTheme="minorHAnsi" w:hAnsiTheme="minorHAnsi" w:cs="Arial"/>
            <w:color w:val="444444"/>
            <w:sz w:val="28"/>
            <w:szCs w:val="28"/>
            <w:shd w:val="clear" w:color="auto" w:fill="FFFFFF"/>
          </w:rPr>
          <w:t xml:space="preserve">[*] Use </w:t>
        </w:r>
      </w:ins>
      <w:ins w:id="35" w:author="Strefford, Mark Charles" w:date="2018-11-22T12:14:00Z">
        <w:r>
          <w:rPr>
            <w:rFonts w:asciiTheme="minorHAnsi" w:hAnsiTheme="minorHAnsi" w:cs="Arial"/>
            <w:color w:val="444444"/>
            <w:sz w:val="28"/>
            <w:szCs w:val="28"/>
            <w:shd w:val="clear" w:color="auto" w:fill="FFFFFF"/>
          </w:rPr>
          <w:t xml:space="preserve">convolutional neural networks to </w:t>
        </w:r>
      </w:ins>
      <w:ins w:id="36" w:author="Strefford, Mark Charles" w:date="2018-11-22T12:12:00Z">
        <w:r>
          <w:rPr>
            <w:rFonts w:asciiTheme="minorHAnsi" w:hAnsiTheme="minorHAnsi" w:cs="Arial"/>
            <w:color w:val="444444"/>
            <w:sz w:val="28"/>
            <w:szCs w:val="28"/>
            <w:shd w:val="clear" w:color="auto" w:fill="FFFFFF"/>
          </w:rPr>
          <w:t xml:space="preserve">determine an appropriate steering angle </w:t>
        </w:r>
      </w:ins>
      <w:ins w:id="37" w:author="Strefford, Mark Charles" w:date="2018-11-22T12:13:00Z">
        <w:r>
          <w:rPr>
            <w:rFonts w:asciiTheme="minorHAnsi" w:hAnsiTheme="minorHAnsi" w:cs="Arial"/>
            <w:color w:val="444444"/>
            <w:sz w:val="28"/>
            <w:szCs w:val="28"/>
            <w:shd w:val="clear" w:color="auto" w:fill="FFFFFF"/>
          </w:rPr>
          <w:t>for a self-driving car</w:t>
        </w:r>
      </w:ins>
    </w:p>
    <w:p w14:paraId="560C3795" w14:textId="133DBF16" w:rsidR="00E308E2" w:rsidRPr="000F69EC" w:rsidDel="00C22208" w:rsidRDefault="00C22208" w:rsidP="00E308E2">
      <w:pPr>
        <w:spacing w:after="0"/>
        <w:ind w:left="720"/>
        <w:jc w:val="both"/>
        <w:rPr>
          <w:del w:id="38" w:author="Strefford, Mark Charles" w:date="2018-11-22T12:13:00Z"/>
          <w:rFonts w:asciiTheme="minorHAnsi" w:eastAsia="Cambria" w:hAnsiTheme="minorHAnsi" w:cs="Cambria"/>
          <w:sz w:val="28"/>
          <w:szCs w:val="28"/>
        </w:rPr>
      </w:pPr>
      <w:ins w:id="39" w:author="Strefford, Mark Charles" w:date="2018-11-22T12:14:00Z">
        <w:r w:rsidRPr="000F69EC" w:rsidDel="00C22208">
          <w:rPr>
            <w:rFonts w:asciiTheme="minorHAnsi" w:eastAsia="Cambria" w:hAnsiTheme="minorHAnsi" w:cs="Cambria"/>
            <w:sz w:val="28"/>
            <w:szCs w:val="28"/>
          </w:rPr>
          <w:t xml:space="preserve"> </w:t>
        </w:r>
      </w:ins>
      <w:del w:id="40" w:author="Strefford, Mark Charles" w:date="2018-11-22T12:13:00Z">
        <w:r w:rsidR="00E308E2" w:rsidRPr="000F69EC" w:rsidDel="00C22208">
          <w:rPr>
            <w:rFonts w:asciiTheme="minorHAnsi" w:eastAsia="Cambria" w:hAnsiTheme="minorHAnsi" w:cs="Cambria"/>
            <w:sz w:val="28"/>
            <w:szCs w:val="28"/>
          </w:rPr>
          <w:delText>[*]</w:delText>
        </w:r>
        <w:r w:rsidR="000C086D" w:rsidRPr="000F69EC" w:rsidDel="00C22208">
          <w:rPr>
            <w:rFonts w:asciiTheme="minorHAnsi" w:hAnsiTheme="minorHAnsi" w:cs="Arial"/>
            <w:color w:val="444444"/>
            <w:sz w:val="28"/>
            <w:szCs w:val="28"/>
            <w:shd w:val="clear" w:color="auto" w:fill="FFFFFF"/>
          </w:rPr>
          <w:delText>Extend pre-trained deep learning models</w:delText>
        </w:r>
        <w:r w:rsidR="00E308E2" w:rsidRPr="000F69EC" w:rsidDel="00C22208">
          <w:rPr>
            <w:rFonts w:asciiTheme="minorHAnsi" w:eastAsia="Cambria" w:hAnsiTheme="minorHAnsi" w:cs="Cambria"/>
            <w:sz w:val="28"/>
            <w:szCs w:val="28"/>
          </w:rPr>
          <w:delText xml:space="preserve"> </w:delText>
        </w:r>
      </w:del>
    </w:p>
    <w:p w14:paraId="2DBD41B2" w14:textId="2EBFE841" w:rsidR="00E308E2" w:rsidRPr="000F69EC" w:rsidDel="00C22208" w:rsidRDefault="00E308E2" w:rsidP="00E308E2">
      <w:pPr>
        <w:spacing w:after="0"/>
        <w:ind w:left="720"/>
        <w:jc w:val="both"/>
        <w:rPr>
          <w:del w:id="41" w:author="Strefford, Mark Charles" w:date="2018-11-22T12:14:00Z"/>
          <w:rFonts w:asciiTheme="minorHAnsi" w:eastAsia="Cambria" w:hAnsiTheme="minorHAnsi" w:cs="Cambria"/>
          <w:sz w:val="28"/>
          <w:szCs w:val="28"/>
        </w:rPr>
      </w:pPr>
      <w:del w:id="42" w:author="Strefford, Mark Charles" w:date="2018-11-22T12:14:00Z">
        <w:r w:rsidRPr="000F69EC" w:rsidDel="00C22208">
          <w:rPr>
            <w:rFonts w:asciiTheme="minorHAnsi" w:eastAsia="Cambria" w:hAnsiTheme="minorHAnsi" w:cs="Cambria"/>
            <w:sz w:val="28"/>
            <w:szCs w:val="28"/>
          </w:rPr>
          <w:delText>[*]</w:delText>
        </w:r>
        <w:r w:rsidR="000C086D" w:rsidRPr="000F69EC" w:rsidDel="00C22208">
          <w:rPr>
            <w:rFonts w:asciiTheme="minorHAnsi" w:hAnsiTheme="minorHAnsi" w:cs="Arial"/>
            <w:color w:val="444444"/>
            <w:sz w:val="28"/>
            <w:szCs w:val="28"/>
            <w:shd w:val="clear" w:color="auto" w:fill="FFFFFF"/>
          </w:rPr>
          <w:delText>Understand data-mining methods</w:delText>
        </w:r>
        <w:r w:rsidRPr="000F69EC" w:rsidDel="00C22208">
          <w:rPr>
            <w:rFonts w:asciiTheme="minorHAnsi" w:eastAsia="Cambria" w:hAnsiTheme="minorHAnsi" w:cs="Cambria"/>
            <w:sz w:val="28"/>
            <w:szCs w:val="28"/>
          </w:rPr>
          <w:delText xml:space="preserve">  </w:delText>
        </w:r>
      </w:del>
    </w:p>
    <w:p w14:paraId="508E1916" w14:textId="5639BD4D" w:rsidR="00E308E2" w:rsidRPr="000F69EC" w:rsidDel="00C22208" w:rsidRDefault="00E308E2" w:rsidP="00E308E2">
      <w:pPr>
        <w:spacing w:after="0"/>
        <w:ind w:left="720"/>
        <w:jc w:val="both"/>
        <w:rPr>
          <w:del w:id="43" w:author="Strefford, Mark Charles" w:date="2018-11-22T12:14:00Z"/>
          <w:rFonts w:asciiTheme="minorHAnsi" w:eastAsia="Cambria" w:hAnsiTheme="minorHAnsi" w:cs="Cambria"/>
          <w:sz w:val="28"/>
          <w:szCs w:val="28"/>
        </w:rPr>
      </w:pPr>
      <w:del w:id="44" w:author="Strefford, Mark Charles" w:date="2018-11-22T12:14:00Z">
        <w:r w:rsidRPr="000F69EC" w:rsidDel="00C22208">
          <w:rPr>
            <w:rFonts w:asciiTheme="minorHAnsi" w:eastAsia="Cambria" w:hAnsiTheme="minorHAnsi" w:cs="Cambria"/>
            <w:sz w:val="28"/>
            <w:szCs w:val="28"/>
          </w:rPr>
          <w:delText>[*]</w:delText>
        </w:r>
        <w:r w:rsidR="000C086D" w:rsidRPr="000F69EC" w:rsidDel="00C22208">
          <w:rPr>
            <w:rFonts w:asciiTheme="minorHAnsi" w:hAnsiTheme="minorHAnsi" w:cs="Arial"/>
            <w:color w:val="444444"/>
            <w:sz w:val="28"/>
            <w:szCs w:val="28"/>
            <w:shd w:val="clear" w:color="auto" w:fill="FFFFFF"/>
          </w:rPr>
          <w:delText xml:space="preserve">Create networks that will </w:delText>
        </w:r>
      </w:del>
      <w:del w:id="45" w:author="Strefford, Mark Charles" w:date="2018-11-22T12:13:00Z">
        <w:r w:rsidR="000C086D" w:rsidRPr="000F69EC" w:rsidDel="00C22208">
          <w:rPr>
            <w:rFonts w:asciiTheme="minorHAnsi" w:hAnsiTheme="minorHAnsi" w:cs="Arial"/>
            <w:color w:val="444444"/>
            <w:sz w:val="28"/>
            <w:szCs w:val="28"/>
            <w:shd w:val="clear" w:color="auto" w:fill="FFFFFF"/>
          </w:rPr>
          <w:delText>generate texts and headlines</w:delText>
        </w:r>
        <w:r w:rsidRPr="000F69EC" w:rsidDel="00C22208">
          <w:rPr>
            <w:rFonts w:asciiTheme="minorHAnsi" w:eastAsia="Cambria" w:hAnsiTheme="minorHAnsi" w:cs="Cambria"/>
            <w:sz w:val="28"/>
            <w:szCs w:val="28"/>
          </w:rPr>
          <w:delText xml:space="preserve"> </w:delText>
        </w:r>
      </w:del>
    </w:p>
    <w:p w14:paraId="76654F82" w14:textId="6670B5C5" w:rsidR="00E308E2" w:rsidRPr="000F69EC" w:rsidDel="00C22208" w:rsidRDefault="00E308E2" w:rsidP="00E308E2">
      <w:pPr>
        <w:spacing w:after="0"/>
        <w:ind w:left="720"/>
        <w:jc w:val="both"/>
        <w:rPr>
          <w:del w:id="46" w:author="Strefford, Mark Charles" w:date="2018-11-22T12:14:00Z"/>
          <w:rFonts w:asciiTheme="minorHAnsi" w:eastAsia="Cambria" w:hAnsiTheme="minorHAnsi" w:cs="Cambria"/>
          <w:sz w:val="28"/>
          <w:szCs w:val="28"/>
        </w:rPr>
      </w:pPr>
      <w:del w:id="47" w:author="Strefford, Mark Charles" w:date="2018-11-22T12:14:00Z">
        <w:r w:rsidRPr="000F69EC" w:rsidDel="00C22208">
          <w:rPr>
            <w:rFonts w:asciiTheme="minorHAnsi" w:eastAsia="Cambria" w:hAnsiTheme="minorHAnsi" w:cs="Cambria"/>
            <w:sz w:val="28"/>
            <w:szCs w:val="28"/>
          </w:rPr>
          <w:delText>[*]</w:delText>
        </w:r>
        <w:r w:rsidR="000C086D" w:rsidRPr="000F69EC" w:rsidDel="00C22208">
          <w:rPr>
            <w:rFonts w:asciiTheme="minorHAnsi" w:hAnsiTheme="minorHAnsi" w:cs="Arial"/>
            <w:color w:val="444444"/>
            <w:sz w:val="28"/>
            <w:szCs w:val="28"/>
            <w:shd w:val="clear" w:color="auto" w:fill="FFFFFF"/>
          </w:rPr>
          <w:delText>Self-steer your vehicles</w:delText>
        </w:r>
        <w:r w:rsidRPr="000F69EC" w:rsidDel="00C22208">
          <w:rPr>
            <w:rFonts w:asciiTheme="minorHAnsi" w:eastAsia="Cambria" w:hAnsiTheme="minorHAnsi" w:cs="Cambria"/>
            <w:sz w:val="28"/>
            <w:szCs w:val="28"/>
          </w:rPr>
          <w:delText xml:space="preserve"> </w:delText>
        </w:r>
      </w:del>
    </w:p>
    <w:p w14:paraId="27A82B5C" w14:textId="77777777" w:rsidR="00E308E2" w:rsidRPr="000F69EC" w:rsidRDefault="00E308E2" w:rsidP="00387C22">
      <w:pPr>
        <w:spacing w:after="0"/>
        <w:ind w:left="720"/>
        <w:jc w:val="both"/>
        <w:rPr>
          <w:rFonts w:asciiTheme="minorHAnsi" w:eastAsia="Cambria" w:hAnsiTheme="minorHAnsi" w:cs="Cambria"/>
          <w:sz w:val="28"/>
          <w:szCs w:val="28"/>
        </w:rPr>
      </w:pPr>
    </w:p>
    <w:p w14:paraId="79942915" w14:textId="77777777" w:rsidR="00293C2D" w:rsidRPr="000F69EC" w:rsidRDefault="00293C2D" w:rsidP="00387C22">
      <w:pPr>
        <w:spacing w:after="0"/>
        <w:jc w:val="both"/>
        <w:rPr>
          <w:rFonts w:asciiTheme="minorHAnsi" w:eastAsia="Cambria" w:hAnsiTheme="minorHAnsi" w:cs="Cambria"/>
          <w:sz w:val="28"/>
          <w:szCs w:val="28"/>
        </w:rPr>
      </w:pPr>
    </w:p>
    <w:p w14:paraId="43F90177" w14:textId="77777777" w:rsidR="00293C2D" w:rsidRPr="000F69EC" w:rsidRDefault="00E308E2">
      <w:pPr>
        <w:spacing w:before="240" w:after="0"/>
        <w:jc w:val="both"/>
        <w:rPr>
          <w:rFonts w:asciiTheme="minorHAnsi" w:eastAsia="Cambria" w:hAnsiTheme="minorHAnsi" w:cs="Cambria"/>
          <w:b/>
          <w:sz w:val="28"/>
          <w:szCs w:val="28"/>
        </w:rPr>
      </w:pPr>
      <w:r w:rsidRPr="000F69EC">
        <w:rPr>
          <w:rFonts w:asciiTheme="minorHAnsi" w:eastAsia="Cambria" w:hAnsiTheme="minorHAnsi" w:cs="Cambria"/>
          <w:b/>
          <w:sz w:val="28"/>
          <w:szCs w:val="28"/>
        </w:rPr>
        <w:t>Audience</w:t>
      </w:r>
      <w:r w:rsidR="0088172E" w:rsidRPr="000F69EC">
        <w:rPr>
          <w:rFonts w:asciiTheme="minorHAnsi" w:eastAsia="Cambria" w:hAnsiTheme="minorHAnsi" w:cs="Cambria"/>
          <w:b/>
          <w:sz w:val="28"/>
          <w:szCs w:val="28"/>
        </w:rPr>
        <w:t>:</w:t>
      </w:r>
      <w:r w:rsidR="000C086D" w:rsidRPr="000F69EC">
        <w:rPr>
          <w:rFonts w:asciiTheme="minorHAnsi" w:eastAsia="Cambria" w:hAnsiTheme="minorHAnsi" w:cs="Cambria"/>
          <w:b/>
          <w:sz w:val="28"/>
          <w:szCs w:val="28"/>
        </w:rPr>
        <w:t xml:space="preserve"> </w:t>
      </w:r>
      <w:r w:rsidR="000C086D" w:rsidRPr="000F69EC">
        <w:rPr>
          <w:rFonts w:asciiTheme="minorHAnsi" w:hAnsiTheme="minorHAnsi" w:cs="Arial"/>
          <w:color w:val="444444"/>
          <w:sz w:val="28"/>
          <w:szCs w:val="28"/>
          <w:shd w:val="clear" w:color="auto" w:fill="FFFFFF"/>
        </w:rPr>
        <w:t xml:space="preserve">This course is for Python developers who want to take their first steps into the world of </w:t>
      </w:r>
      <w:r w:rsidR="00B10664" w:rsidRPr="000F69EC">
        <w:rPr>
          <w:rFonts w:asciiTheme="minorHAnsi" w:hAnsiTheme="minorHAnsi" w:cs="Arial"/>
          <w:color w:val="444444"/>
          <w:sz w:val="28"/>
          <w:szCs w:val="28"/>
          <w:shd w:val="clear" w:color="auto" w:fill="FFFFFF"/>
        </w:rPr>
        <w:t xml:space="preserve">Artificial Intelligence </w:t>
      </w:r>
      <w:r w:rsidR="000C086D" w:rsidRPr="000F69EC">
        <w:rPr>
          <w:rFonts w:asciiTheme="minorHAnsi" w:hAnsiTheme="minorHAnsi" w:cs="Arial"/>
          <w:color w:val="444444"/>
          <w:sz w:val="28"/>
          <w:szCs w:val="28"/>
          <w:shd w:val="clear" w:color="auto" w:fill="FFFFFF"/>
        </w:rPr>
        <w:t xml:space="preserve">solutions with easy-to-follow projects. All you need to know is </w:t>
      </w:r>
      <w:r w:rsidR="00B10664">
        <w:rPr>
          <w:rFonts w:asciiTheme="minorHAnsi" w:hAnsiTheme="minorHAnsi" w:cs="Arial"/>
          <w:color w:val="444444"/>
          <w:sz w:val="28"/>
          <w:szCs w:val="28"/>
          <w:shd w:val="clear" w:color="auto" w:fill="FFFFFF"/>
        </w:rPr>
        <w:t xml:space="preserve">the </w:t>
      </w:r>
      <w:r w:rsidR="000C086D" w:rsidRPr="000F69EC">
        <w:rPr>
          <w:rFonts w:asciiTheme="minorHAnsi" w:hAnsiTheme="minorHAnsi" w:cs="Arial"/>
          <w:color w:val="444444"/>
          <w:sz w:val="28"/>
          <w:szCs w:val="28"/>
          <w:shd w:val="clear" w:color="auto" w:fill="FFFFFF"/>
        </w:rPr>
        <w:t xml:space="preserve">basics of Python and a little bit of Deep Learning </w:t>
      </w:r>
      <w:r w:rsidR="00B10664">
        <w:rPr>
          <w:rFonts w:asciiTheme="minorHAnsi" w:hAnsiTheme="minorHAnsi" w:cs="Arial"/>
          <w:color w:val="444444"/>
          <w:sz w:val="28"/>
          <w:szCs w:val="28"/>
          <w:shd w:val="clear" w:color="auto" w:fill="FFFFFF"/>
        </w:rPr>
        <w:t xml:space="preserve">knowledge, </w:t>
      </w:r>
      <w:r w:rsidR="000C086D" w:rsidRPr="000F69EC">
        <w:rPr>
          <w:rFonts w:asciiTheme="minorHAnsi" w:hAnsiTheme="minorHAnsi" w:cs="Arial"/>
          <w:color w:val="444444"/>
          <w:sz w:val="28"/>
          <w:szCs w:val="28"/>
          <w:shd w:val="clear" w:color="auto" w:fill="FFFFFF"/>
        </w:rPr>
        <w:t>and you</w:t>
      </w:r>
      <w:r w:rsidR="00E02239">
        <w:rPr>
          <w:rFonts w:asciiTheme="minorHAnsi" w:hAnsiTheme="minorHAnsi" w:cs="Arial"/>
          <w:color w:val="444444"/>
          <w:sz w:val="28"/>
          <w:szCs w:val="28"/>
          <w:shd w:val="clear" w:color="auto" w:fill="FFFFFF"/>
        </w:rPr>
        <w:t>'</w:t>
      </w:r>
      <w:r w:rsidR="000C086D" w:rsidRPr="000F69EC">
        <w:rPr>
          <w:rFonts w:asciiTheme="minorHAnsi" w:hAnsiTheme="minorHAnsi" w:cs="Arial"/>
          <w:color w:val="444444"/>
          <w:sz w:val="28"/>
          <w:szCs w:val="28"/>
          <w:shd w:val="clear" w:color="auto" w:fill="FFFFFF"/>
        </w:rPr>
        <w:t>re good to go.</w:t>
      </w:r>
    </w:p>
    <w:p w14:paraId="42BA0F5E" w14:textId="77777777" w:rsidR="00293C2D" w:rsidRPr="000F69EC" w:rsidRDefault="00293C2D">
      <w:pPr>
        <w:spacing w:before="240" w:after="0"/>
        <w:jc w:val="both"/>
        <w:rPr>
          <w:rFonts w:asciiTheme="minorHAnsi" w:eastAsia="Cambria" w:hAnsiTheme="minorHAnsi" w:cs="Cambria"/>
          <w:sz w:val="28"/>
          <w:szCs w:val="28"/>
        </w:rPr>
      </w:pPr>
    </w:p>
    <w:p w14:paraId="76EC5A84" w14:textId="77777777" w:rsidR="00293C2D" w:rsidRPr="000F69EC" w:rsidRDefault="00E308E2">
      <w:pPr>
        <w:spacing w:before="240" w:after="0"/>
        <w:jc w:val="both"/>
        <w:rPr>
          <w:rFonts w:asciiTheme="minorHAnsi" w:eastAsia="Cambria" w:hAnsiTheme="minorHAnsi" w:cs="Cambria"/>
          <w:b/>
          <w:sz w:val="28"/>
          <w:szCs w:val="28"/>
        </w:rPr>
      </w:pPr>
      <w:r w:rsidRPr="000F69EC">
        <w:rPr>
          <w:rFonts w:asciiTheme="minorHAnsi" w:eastAsia="Cambria" w:hAnsiTheme="minorHAnsi" w:cs="Cambria"/>
          <w:b/>
          <w:sz w:val="28"/>
          <w:szCs w:val="28"/>
        </w:rPr>
        <w:t>A</w:t>
      </w:r>
      <w:r w:rsidR="0088172E" w:rsidRPr="000F69EC">
        <w:rPr>
          <w:rFonts w:asciiTheme="minorHAnsi" w:eastAsia="Cambria" w:hAnsiTheme="minorHAnsi" w:cs="Cambria"/>
          <w:b/>
          <w:sz w:val="28"/>
          <w:szCs w:val="28"/>
        </w:rPr>
        <w:t>pproach:</w:t>
      </w:r>
      <w:r w:rsidR="000C086D" w:rsidRPr="000F69EC">
        <w:rPr>
          <w:rFonts w:asciiTheme="minorHAnsi" w:eastAsia="Cambria" w:hAnsiTheme="minorHAnsi" w:cs="Cambria"/>
          <w:b/>
          <w:sz w:val="28"/>
          <w:szCs w:val="28"/>
        </w:rPr>
        <w:t xml:space="preserve"> </w:t>
      </w:r>
      <w:r w:rsidR="000C086D" w:rsidRPr="000F69EC">
        <w:rPr>
          <w:rFonts w:asciiTheme="minorHAnsi" w:hAnsiTheme="minorHAnsi" w:cs="Arial"/>
          <w:color w:val="444444"/>
          <w:sz w:val="28"/>
          <w:szCs w:val="28"/>
          <w:shd w:val="clear" w:color="auto" w:fill="FFFFFF"/>
        </w:rPr>
        <w:t xml:space="preserve">Built for amateur AI enthusiasts </w:t>
      </w:r>
      <w:r w:rsidR="00B10664">
        <w:rPr>
          <w:rFonts w:asciiTheme="minorHAnsi" w:hAnsiTheme="minorHAnsi" w:cs="Arial"/>
          <w:color w:val="444444"/>
          <w:sz w:val="28"/>
          <w:szCs w:val="28"/>
          <w:shd w:val="clear" w:color="auto" w:fill="FFFFFF"/>
        </w:rPr>
        <w:t>and using</w:t>
      </w:r>
      <w:r w:rsidR="00B10664" w:rsidRPr="000F69EC">
        <w:rPr>
          <w:rFonts w:asciiTheme="minorHAnsi" w:hAnsiTheme="minorHAnsi" w:cs="Arial"/>
          <w:color w:val="444444"/>
          <w:sz w:val="28"/>
          <w:szCs w:val="28"/>
          <w:shd w:val="clear" w:color="auto" w:fill="FFFFFF"/>
        </w:rPr>
        <w:t xml:space="preserve"> </w:t>
      </w:r>
      <w:r w:rsidR="000C086D" w:rsidRPr="000F69EC">
        <w:rPr>
          <w:rFonts w:asciiTheme="minorHAnsi" w:hAnsiTheme="minorHAnsi" w:cs="Arial"/>
          <w:color w:val="444444"/>
          <w:sz w:val="28"/>
          <w:szCs w:val="28"/>
          <w:shd w:val="clear" w:color="auto" w:fill="FFFFFF"/>
        </w:rPr>
        <w:t>realistic examples, this course covers modern techniques that make up the world of Artificial Intelligence.</w:t>
      </w:r>
    </w:p>
    <w:p w14:paraId="64598432" w14:textId="77777777" w:rsidR="0088172E" w:rsidRPr="000F69EC" w:rsidRDefault="0088172E">
      <w:pPr>
        <w:spacing w:before="240"/>
        <w:jc w:val="both"/>
        <w:rPr>
          <w:rFonts w:asciiTheme="minorHAnsi" w:eastAsia="Cambria" w:hAnsiTheme="minorHAnsi" w:cs="Cambria"/>
          <w:sz w:val="28"/>
          <w:szCs w:val="28"/>
        </w:rPr>
      </w:pPr>
    </w:p>
    <w:p w14:paraId="593150F2" w14:textId="77777777" w:rsidR="0088172E" w:rsidRPr="000F69EC" w:rsidRDefault="0088172E">
      <w:pPr>
        <w:spacing w:before="240"/>
        <w:jc w:val="both"/>
        <w:rPr>
          <w:rFonts w:asciiTheme="minorHAnsi" w:eastAsia="Cambria" w:hAnsiTheme="minorHAnsi" w:cs="Cambria"/>
          <w:sz w:val="28"/>
          <w:szCs w:val="28"/>
        </w:rPr>
      </w:pPr>
    </w:p>
    <w:p w14:paraId="53FB4B80" w14:textId="77777777" w:rsidR="00293C2D" w:rsidRPr="000F69EC" w:rsidRDefault="00387C22">
      <w:pPr>
        <w:spacing w:after="0"/>
        <w:jc w:val="both"/>
        <w:rPr>
          <w:rFonts w:asciiTheme="minorHAnsi" w:eastAsia="Cambria" w:hAnsiTheme="minorHAnsi" w:cs="Cambria"/>
          <w:b/>
          <w:sz w:val="28"/>
          <w:szCs w:val="28"/>
        </w:rPr>
      </w:pPr>
      <w:r w:rsidRPr="000F69EC">
        <w:rPr>
          <w:rFonts w:asciiTheme="minorHAnsi" w:eastAsia="Cambria" w:hAnsiTheme="minorHAnsi" w:cs="Cambria"/>
          <w:b/>
          <w:sz w:val="28"/>
          <w:szCs w:val="28"/>
        </w:rPr>
        <w:t>Part-3</w:t>
      </w:r>
    </w:p>
    <w:p w14:paraId="6A8C4371" w14:textId="77777777" w:rsidR="00293C2D" w:rsidRPr="000F69EC" w:rsidRDefault="00293C2D">
      <w:pPr>
        <w:spacing w:after="0"/>
        <w:jc w:val="both"/>
        <w:rPr>
          <w:rFonts w:asciiTheme="minorHAnsi" w:eastAsia="Cambria" w:hAnsiTheme="minorHAnsi" w:cs="Cambria"/>
          <w:b/>
          <w:sz w:val="28"/>
          <w:szCs w:val="28"/>
        </w:rPr>
      </w:pPr>
    </w:p>
    <w:p w14:paraId="22042D01" w14:textId="77777777" w:rsidR="006E652F" w:rsidRDefault="0088172E">
      <w:pPr>
        <w:spacing w:after="0"/>
        <w:jc w:val="both"/>
        <w:rPr>
          <w:rFonts w:asciiTheme="minorHAnsi" w:hAnsiTheme="minorHAnsi" w:cs="Arial"/>
          <w:color w:val="444444"/>
          <w:sz w:val="28"/>
          <w:szCs w:val="28"/>
          <w:shd w:val="clear" w:color="auto" w:fill="FFFFFF"/>
        </w:rPr>
      </w:pPr>
      <w:r w:rsidRPr="000F69EC">
        <w:rPr>
          <w:rFonts w:asciiTheme="minorHAnsi" w:eastAsia="Cambria" w:hAnsiTheme="minorHAnsi" w:cs="Cambria"/>
          <w:b/>
          <w:sz w:val="28"/>
          <w:szCs w:val="28"/>
        </w:rPr>
        <w:t>Author biography:</w:t>
      </w:r>
      <w:r w:rsidR="000C086D" w:rsidRPr="000F69EC">
        <w:rPr>
          <w:rFonts w:asciiTheme="minorHAnsi" w:eastAsia="Cambria" w:hAnsiTheme="minorHAnsi" w:cs="Cambria"/>
          <w:b/>
          <w:sz w:val="28"/>
          <w:szCs w:val="28"/>
        </w:rPr>
        <w:t xml:space="preserve"> </w:t>
      </w:r>
      <w:r w:rsidR="000C086D" w:rsidRPr="000F69EC">
        <w:rPr>
          <w:rFonts w:asciiTheme="minorHAnsi" w:hAnsiTheme="minorHAnsi" w:cs="Arial"/>
          <w:color w:val="444444"/>
          <w:sz w:val="28"/>
          <w:szCs w:val="28"/>
          <w:shd w:val="clear" w:color="auto" w:fill="FFFFFF"/>
        </w:rPr>
        <w:t>Mark Strefford is a technologist focusing on delivering value through customer</w:t>
      </w:r>
      <w:r w:rsidR="006E652F">
        <w:rPr>
          <w:rFonts w:asciiTheme="minorHAnsi" w:hAnsiTheme="minorHAnsi" w:cs="Arial"/>
          <w:color w:val="444444"/>
          <w:sz w:val="28"/>
          <w:szCs w:val="28"/>
          <w:shd w:val="clear" w:color="auto" w:fill="FFFFFF"/>
        </w:rPr>
        <w:t>-</w:t>
      </w:r>
      <w:r w:rsidR="000C086D" w:rsidRPr="000F69EC">
        <w:rPr>
          <w:rFonts w:asciiTheme="minorHAnsi" w:hAnsiTheme="minorHAnsi" w:cs="Arial"/>
          <w:color w:val="444444"/>
          <w:sz w:val="28"/>
          <w:szCs w:val="28"/>
          <w:shd w:val="clear" w:color="auto" w:fill="FFFFFF"/>
        </w:rPr>
        <w:t>focused ML, AI</w:t>
      </w:r>
      <w:r w:rsidR="006E652F">
        <w:rPr>
          <w:rFonts w:asciiTheme="minorHAnsi" w:hAnsiTheme="minorHAnsi" w:cs="Arial"/>
          <w:color w:val="444444"/>
          <w:sz w:val="28"/>
          <w:szCs w:val="28"/>
          <w:shd w:val="clear" w:color="auto" w:fill="FFFFFF"/>
        </w:rPr>
        <w:t>,</w:t>
      </w:r>
      <w:r w:rsidR="000C086D" w:rsidRPr="000F69EC">
        <w:rPr>
          <w:rFonts w:asciiTheme="minorHAnsi" w:hAnsiTheme="minorHAnsi" w:cs="Arial"/>
          <w:color w:val="444444"/>
          <w:sz w:val="28"/>
          <w:szCs w:val="28"/>
          <w:shd w:val="clear" w:color="auto" w:fill="FFFFFF"/>
        </w:rPr>
        <w:t xml:space="preserve"> and digital technologies. He has a strong track record </w:t>
      </w:r>
      <w:r w:rsidR="006E652F">
        <w:rPr>
          <w:rFonts w:asciiTheme="minorHAnsi" w:hAnsiTheme="minorHAnsi" w:cs="Arial"/>
          <w:color w:val="444444"/>
          <w:sz w:val="28"/>
          <w:szCs w:val="28"/>
          <w:shd w:val="clear" w:color="auto" w:fill="FFFFFF"/>
        </w:rPr>
        <w:t>in</w:t>
      </w:r>
      <w:r w:rsidR="006E652F" w:rsidRPr="000F69EC">
        <w:rPr>
          <w:rFonts w:asciiTheme="minorHAnsi" w:hAnsiTheme="minorHAnsi" w:cs="Arial"/>
          <w:color w:val="444444"/>
          <w:sz w:val="28"/>
          <w:szCs w:val="28"/>
          <w:shd w:val="clear" w:color="auto" w:fill="FFFFFF"/>
        </w:rPr>
        <w:t xml:space="preserve"> </w:t>
      </w:r>
      <w:r w:rsidR="000C086D" w:rsidRPr="000F69EC">
        <w:rPr>
          <w:rFonts w:asciiTheme="minorHAnsi" w:hAnsiTheme="minorHAnsi" w:cs="Arial"/>
          <w:color w:val="444444"/>
          <w:sz w:val="28"/>
          <w:szCs w:val="28"/>
          <w:shd w:val="clear" w:color="auto" w:fill="FFFFFF"/>
        </w:rPr>
        <w:t>designing, developing and deploying customer</w:t>
      </w:r>
      <w:r w:rsidR="006E652F">
        <w:rPr>
          <w:rFonts w:asciiTheme="minorHAnsi" w:hAnsiTheme="minorHAnsi" w:cs="Arial"/>
          <w:color w:val="444444"/>
          <w:sz w:val="28"/>
          <w:szCs w:val="28"/>
          <w:shd w:val="clear" w:color="auto" w:fill="FFFFFF"/>
        </w:rPr>
        <w:t>-</w:t>
      </w:r>
      <w:r w:rsidR="000C086D" w:rsidRPr="000F69EC">
        <w:rPr>
          <w:rFonts w:asciiTheme="minorHAnsi" w:hAnsiTheme="minorHAnsi" w:cs="Arial"/>
          <w:color w:val="444444"/>
          <w:sz w:val="28"/>
          <w:szCs w:val="28"/>
          <w:shd w:val="clear" w:color="auto" w:fill="FFFFFF"/>
        </w:rPr>
        <w:t xml:space="preserve">facing enterprise-grade services and platforms. </w:t>
      </w:r>
      <w:r w:rsidR="006E652F">
        <w:rPr>
          <w:rFonts w:asciiTheme="minorHAnsi" w:hAnsiTheme="minorHAnsi" w:cs="Arial"/>
          <w:color w:val="444444"/>
          <w:sz w:val="28"/>
          <w:szCs w:val="28"/>
          <w:shd w:val="clear" w:color="auto" w:fill="FFFFFF"/>
        </w:rPr>
        <w:t>He</w:t>
      </w:r>
      <w:r w:rsidR="006E652F" w:rsidRPr="000F69EC">
        <w:rPr>
          <w:rFonts w:asciiTheme="minorHAnsi" w:hAnsiTheme="minorHAnsi" w:cs="Arial"/>
          <w:color w:val="444444"/>
          <w:sz w:val="28"/>
          <w:szCs w:val="28"/>
          <w:shd w:val="clear" w:color="auto" w:fill="FFFFFF"/>
        </w:rPr>
        <w:t xml:space="preserve"> </w:t>
      </w:r>
      <w:r w:rsidR="000C086D" w:rsidRPr="000F69EC">
        <w:rPr>
          <w:rFonts w:asciiTheme="minorHAnsi" w:hAnsiTheme="minorHAnsi" w:cs="Arial"/>
          <w:color w:val="444444"/>
          <w:sz w:val="28"/>
          <w:szCs w:val="28"/>
          <w:shd w:val="clear" w:color="auto" w:fill="FFFFFF"/>
        </w:rPr>
        <w:t>excel</w:t>
      </w:r>
      <w:r w:rsidR="006E652F">
        <w:rPr>
          <w:rFonts w:asciiTheme="minorHAnsi" w:hAnsiTheme="minorHAnsi" w:cs="Arial"/>
          <w:color w:val="444444"/>
          <w:sz w:val="28"/>
          <w:szCs w:val="28"/>
          <w:shd w:val="clear" w:color="auto" w:fill="FFFFFF"/>
        </w:rPr>
        <w:t>s</w:t>
      </w:r>
      <w:r w:rsidR="000C086D" w:rsidRPr="000F69EC">
        <w:rPr>
          <w:rFonts w:asciiTheme="minorHAnsi" w:hAnsiTheme="minorHAnsi" w:cs="Arial"/>
          <w:color w:val="444444"/>
          <w:sz w:val="28"/>
          <w:szCs w:val="28"/>
          <w:shd w:val="clear" w:color="auto" w:fill="FFFFFF"/>
        </w:rPr>
        <w:t xml:space="preserve"> in leading teams that build these systems, working with senior and board</w:t>
      </w:r>
      <w:r w:rsidR="006E652F">
        <w:rPr>
          <w:rFonts w:asciiTheme="minorHAnsi" w:hAnsiTheme="minorHAnsi" w:cs="Arial"/>
          <w:color w:val="444444"/>
          <w:sz w:val="28"/>
          <w:szCs w:val="28"/>
          <w:shd w:val="clear" w:color="auto" w:fill="FFFFFF"/>
        </w:rPr>
        <w:t>-</w:t>
      </w:r>
      <w:r w:rsidR="000C086D" w:rsidRPr="000F69EC">
        <w:rPr>
          <w:rFonts w:asciiTheme="minorHAnsi" w:hAnsiTheme="minorHAnsi" w:cs="Arial"/>
          <w:color w:val="444444"/>
          <w:sz w:val="28"/>
          <w:szCs w:val="28"/>
          <w:shd w:val="clear" w:color="auto" w:fill="FFFFFF"/>
        </w:rPr>
        <w:t>level stakeholders to deliver the business vision.</w:t>
      </w:r>
    </w:p>
    <w:p w14:paraId="153F48DF" w14:textId="7C149A48" w:rsidR="00293C2D" w:rsidRPr="000F69EC" w:rsidRDefault="000C086D">
      <w:pPr>
        <w:spacing w:after="0"/>
        <w:jc w:val="both"/>
        <w:rPr>
          <w:rFonts w:asciiTheme="minorHAnsi" w:eastAsia="Cambria" w:hAnsiTheme="minorHAnsi" w:cs="Cambria"/>
          <w:b/>
          <w:sz w:val="28"/>
          <w:szCs w:val="28"/>
        </w:rPr>
      </w:pPr>
      <w:r w:rsidRPr="000F69EC">
        <w:rPr>
          <w:rFonts w:asciiTheme="minorHAnsi" w:hAnsiTheme="minorHAnsi" w:cs="Arial"/>
          <w:color w:val="444444"/>
          <w:sz w:val="28"/>
          <w:szCs w:val="28"/>
          <w:shd w:val="clear" w:color="auto" w:fill="FFFFFF"/>
        </w:rPr>
        <w:t>He is a serious techie who also works closely with senior management and board</w:t>
      </w:r>
      <w:r w:rsidR="006E652F">
        <w:rPr>
          <w:rFonts w:asciiTheme="minorHAnsi" w:hAnsiTheme="minorHAnsi" w:cs="Arial"/>
          <w:color w:val="444444"/>
          <w:sz w:val="28"/>
          <w:szCs w:val="28"/>
          <w:shd w:val="clear" w:color="auto" w:fill="FFFFFF"/>
        </w:rPr>
        <w:t>-</w:t>
      </w:r>
      <w:r w:rsidRPr="000F69EC">
        <w:rPr>
          <w:rFonts w:asciiTheme="minorHAnsi" w:hAnsiTheme="minorHAnsi" w:cs="Arial"/>
          <w:color w:val="444444"/>
          <w:sz w:val="28"/>
          <w:szCs w:val="28"/>
          <w:shd w:val="clear" w:color="auto" w:fill="FFFFFF"/>
        </w:rPr>
        <w:t>level stakeholders, acting as an intermediary between business visionaries, technical teams</w:t>
      </w:r>
      <w:r w:rsidR="006E652F">
        <w:rPr>
          <w:rFonts w:asciiTheme="minorHAnsi" w:hAnsiTheme="minorHAnsi" w:cs="Arial"/>
          <w:color w:val="444444"/>
          <w:sz w:val="28"/>
          <w:szCs w:val="28"/>
          <w:shd w:val="clear" w:color="auto" w:fill="FFFFFF"/>
        </w:rPr>
        <w:t>,</w:t>
      </w:r>
      <w:r w:rsidRPr="000F69EC">
        <w:rPr>
          <w:rFonts w:asciiTheme="minorHAnsi" w:hAnsiTheme="minorHAnsi" w:cs="Arial"/>
          <w:color w:val="444444"/>
          <w:sz w:val="28"/>
          <w:szCs w:val="28"/>
          <w:shd w:val="clear" w:color="auto" w:fill="FFFFFF"/>
        </w:rPr>
        <w:t xml:space="preserve"> and external </w:t>
      </w:r>
      <w:r w:rsidR="000F69EC" w:rsidRPr="000F69EC">
        <w:rPr>
          <w:rFonts w:asciiTheme="minorHAnsi" w:hAnsiTheme="minorHAnsi" w:cs="Arial"/>
          <w:color w:val="444444"/>
          <w:sz w:val="28"/>
          <w:szCs w:val="28"/>
          <w:shd w:val="clear" w:color="auto" w:fill="FFFFFF"/>
        </w:rPr>
        <w:t>vendors. He</w:t>
      </w:r>
      <w:r w:rsidRPr="000F69EC">
        <w:rPr>
          <w:rFonts w:asciiTheme="minorHAnsi" w:hAnsiTheme="minorHAnsi" w:cs="Arial"/>
          <w:color w:val="444444"/>
          <w:sz w:val="28"/>
          <w:szCs w:val="28"/>
          <w:shd w:val="clear" w:color="auto" w:fill="FFFFFF"/>
        </w:rPr>
        <w:t xml:space="preserve"> has led multiple successful digital/technical transformations in </w:t>
      </w:r>
      <w:r w:rsidR="006E652F">
        <w:rPr>
          <w:rFonts w:asciiTheme="minorHAnsi" w:hAnsiTheme="minorHAnsi" w:cs="Arial"/>
          <w:color w:val="444444"/>
          <w:sz w:val="28"/>
          <w:szCs w:val="28"/>
          <w:shd w:val="clear" w:color="auto" w:fill="FFFFFF"/>
        </w:rPr>
        <w:t xml:space="preserve">the </w:t>
      </w:r>
      <w:r w:rsidRPr="000F69EC">
        <w:rPr>
          <w:rFonts w:asciiTheme="minorHAnsi" w:hAnsiTheme="minorHAnsi" w:cs="Arial"/>
          <w:color w:val="444444"/>
          <w:sz w:val="28"/>
          <w:szCs w:val="28"/>
          <w:shd w:val="clear" w:color="auto" w:fill="FFFFFF"/>
        </w:rPr>
        <w:t>private and public sector</w:t>
      </w:r>
      <w:r w:rsidR="006E652F">
        <w:rPr>
          <w:rFonts w:asciiTheme="minorHAnsi" w:hAnsiTheme="minorHAnsi" w:cs="Arial"/>
          <w:color w:val="444444"/>
          <w:sz w:val="28"/>
          <w:szCs w:val="28"/>
          <w:shd w:val="clear" w:color="auto" w:fill="FFFFFF"/>
        </w:rPr>
        <w:t>s</w:t>
      </w:r>
      <w:del w:id="48" w:author="Strefford, Mark Charles" w:date="2018-11-22T12:15:00Z">
        <w:r w:rsidR="006E652F" w:rsidDel="00C22208">
          <w:rPr>
            <w:rFonts w:asciiTheme="minorHAnsi" w:hAnsiTheme="minorHAnsi" w:cs="Arial"/>
            <w:color w:val="444444"/>
            <w:sz w:val="28"/>
            <w:szCs w:val="28"/>
            <w:shd w:val="clear" w:color="auto" w:fill="FFFFFF"/>
          </w:rPr>
          <w:delText>,</w:delText>
        </w:r>
        <w:r w:rsidRPr="000F69EC" w:rsidDel="00C22208">
          <w:rPr>
            <w:rFonts w:asciiTheme="minorHAnsi" w:hAnsiTheme="minorHAnsi" w:cs="Arial"/>
            <w:color w:val="444444"/>
            <w:sz w:val="28"/>
            <w:szCs w:val="28"/>
            <w:shd w:val="clear" w:color="auto" w:fill="FFFFFF"/>
          </w:rPr>
          <w:delText xml:space="preserve"> up to £70m in value</w:delText>
        </w:r>
      </w:del>
      <w:r w:rsidRPr="000F69EC">
        <w:rPr>
          <w:rFonts w:asciiTheme="minorHAnsi" w:hAnsiTheme="minorHAnsi" w:cs="Arial"/>
          <w:color w:val="444444"/>
          <w:sz w:val="28"/>
          <w:szCs w:val="28"/>
          <w:shd w:val="clear" w:color="auto" w:fill="FFFFFF"/>
        </w:rPr>
        <w:t>, and with international delivery teams across Europe, India</w:t>
      </w:r>
      <w:r w:rsidR="006E652F">
        <w:rPr>
          <w:rFonts w:asciiTheme="minorHAnsi" w:hAnsiTheme="minorHAnsi" w:cs="Arial"/>
          <w:color w:val="444444"/>
          <w:sz w:val="28"/>
          <w:szCs w:val="28"/>
          <w:shd w:val="clear" w:color="auto" w:fill="FFFFFF"/>
        </w:rPr>
        <w:t>,</w:t>
      </w:r>
      <w:r w:rsidRPr="000F69EC">
        <w:rPr>
          <w:rFonts w:asciiTheme="minorHAnsi" w:hAnsiTheme="minorHAnsi" w:cs="Arial"/>
          <w:color w:val="444444"/>
          <w:sz w:val="28"/>
          <w:szCs w:val="28"/>
          <w:shd w:val="clear" w:color="auto" w:fill="FFFFFF"/>
        </w:rPr>
        <w:t xml:space="preserve"> and the USA. He has an innovative approach to technology delivery, looking at upcoming technology </w:t>
      </w:r>
      <w:r w:rsidRPr="000F69EC">
        <w:rPr>
          <w:rFonts w:asciiTheme="minorHAnsi" w:hAnsiTheme="minorHAnsi" w:cs="Arial"/>
          <w:color w:val="444444"/>
          <w:sz w:val="28"/>
          <w:szCs w:val="28"/>
          <w:shd w:val="clear" w:color="auto" w:fill="FFFFFF"/>
        </w:rPr>
        <w:lastRenderedPageBreak/>
        <w:t>trends to determine their suitability for business need</w:t>
      </w:r>
      <w:r w:rsidR="006E652F">
        <w:rPr>
          <w:rFonts w:asciiTheme="minorHAnsi" w:hAnsiTheme="minorHAnsi" w:cs="Arial"/>
          <w:color w:val="444444"/>
          <w:sz w:val="28"/>
          <w:szCs w:val="28"/>
          <w:shd w:val="clear" w:color="auto" w:fill="FFFFFF"/>
        </w:rPr>
        <w:t>s</w:t>
      </w:r>
      <w:r w:rsidRPr="000F69EC">
        <w:rPr>
          <w:rFonts w:asciiTheme="minorHAnsi" w:hAnsiTheme="minorHAnsi" w:cs="Arial"/>
          <w:color w:val="444444"/>
          <w:sz w:val="28"/>
          <w:szCs w:val="28"/>
          <w:shd w:val="clear" w:color="auto" w:fill="FFFFFF"/>
        </w:rPr>
        <w:t>. He frequently performs multiple roles over the lifespan of a project, equally adept at running workshops, developing proof</w:t>
      </w:r>
      <w:r w:rsidR="006E652F">
        <w:rPr>
          <w:rFonts w:asciiTheme="minorHAnsi" w:hAnsiTheme="minorHAnsi" w:cs="Arial"/>
          <w:color w:val="444444"/>
          <w:sz w:val="28"/>
          <w:szCs w:val="28"/>
          <w:shd w:val="clear" w:color="auto" w:fill="FFFFFF"/>
        </w:rPr>
        <w:t>s</w:t>
      </w:r>
      <w:r w:rsidRPr="000F69EC">
        <w:rPr>
          <w:rFonts w:asciiTheme="minorHAnsi" w:hAnsiTheme="minorHAnsi" w:cs="Arial"/>
          <w:color w:val="444444"/>
          <w:sz w:val="28"/>
          <w:szCs w:val="28"/>
          <w:shd w:val="clear" w:color="auto" w:fill="FFFFFF"/>
        </w:rPr>
        <w:t xml:space="preserve"> of concept, architecting a production solution through to leading the technology teams. He is fully experienced in leading agile delivery </w:t>
      </w:r>
      <w:r w:rsidR="000F69EC" w:rsidRPr="000F69EC">
        <w:rPr>
          <w:rFonts w:asciiTheme="minorHAnsi" w:hAnsiTheme="minorHAnsi" w:cs="Arial"/>
          <w:color w:val="444444"/>
          <w:sz w:val="28"/>
          <w:szCs w:val="28"/>
          <w:shd w:val="clear" w:color="auto" w:fill="FFFFFF"/>
        </w:rPr>
        <w:t>programs</w:t>
      </w:r>
      <w:r w:rsidRPr="000F69EC">
        <w:rPr>
          <w:rFonts w:asciiTheme="minorHAnsi" w:hAnsiTheme="minorHAnsi" w:cs="Arial"/>
          <w:color w:val="444444"/>
          <w:sz w:val="28"/>
          <w:szCs w:val="28"/>
          <w:shd w:val="clear" w:color="auto" w:fill="FFFFFF"/>
        </w:rPr>
        <w:t xml:space="preserve">, including mentoring teams and stakeholders moving from more traditional development approaches to agile. He fully embraces a risk-based, test-driven agile delivery methodology, looking to adopt continuous delivery where applicable for the </w:t>
      </w:r>
      <w:r w:rsidR="000F69EC" w:rsidRPr="000F69EC">
        <w:rPr>
          <w:rFonts w:asciiTheme="minorHAnsi" w:hAnsiTheme="minorHAnsi" w:cs="Arial"/>
          <w:color w:val="444444"/>
          <w:sz w:val="28"/>
          <w:szCs w:val="28"/>
          <w:shd w:val="clear" w:color="auto" w:fill="FFFFFF"/>
        </w:rPr>
        <w:t>organization</w:t>
      </w:r>
      <w:r w:rsidRPr="000F69EC">
        <w:rPr>
          <w:rFonts w:asciiTheme="minorHAnsi" w:hAnsiTheme="minorHAnsi" w:cs="Arial"/>
          <w:color w:val="444444"/>
          <w:sz w:val="28"/>
          <w:szCs w:val="28"/>
          <w:shd w:val="clear" w:color="auto" w:fill="FFFFFF"/>
        </w:rPr>
        <w:t>.</w:t>
      </w:r>
    </w:p>
    <w:p w14:paraId="37DB4DC2" w14:textId="77777777" w:rsidR="00BF3447" w:rsidRPr="000F69EC" w:rsidRDefault="00BF3447">
      <w:pPr>
        <w:spacing w:after="0"/>
        <w:jc w:val="both"/>
        <w:rPr>
          <w:rFonts w:asciiTheme="minorHAnsi" w:eastAsia="Cambria" w:hAnsiTheme="minorHAnsi" w:cs="Cambria"/>
          <w:b/>
          <w:sz w:val="28"/>
          <w:szCs w:val="28"/>
        </w:rPr>
      </w:pPr>
    </w:p>
    <w:p w14:paraId="7342CE89" w14:textId="77777777" w:rsidR="00BF3447" w:rsidRPr="000F69EC" w:rsidRDefault="00BF3447">
      <w:pPr>
        <w:spacing w:after="0"/>
        <w:jc w:val="both"/>
        <w:rPr>
          <w:rFonts w:asciiTheme="minorHAnsi" w:eastAsia="Cambria" w:hAnsiTheme="minorHAnsi" w:cs="Cambria"/>
          <w:b/>
          <w:sz w:val="28"/>
          <w:szCs w:val="28"/>
        </w:rPr>
      </w:pPr>
    </w:p>
    <w:p w14:paraId="64FA4D69" w14:textId="77777777" w:rsidR="00BF3447" w:rsidRPr="000F69EC" w:rsidRDefault="00BF3447">
      <w:pPr>
        <w:spacing w:after="0"/>
        <w:jc w:val="both"/>
        <w:rPr>
          <w:rFonts w:asciiTheme="minorHAnsi" w:eastAsia="Cambria" w:hAnsiTheme="minorHAnsi" w:cs="Cambria"/>
          <w:b/>
          <w:sz w:val="28"/>
          <w:szCs w:val="28"/>
        </w:rPr>
      </w:pPr>
      <w:r w:rsidRPr="000F69EC">
        <w:rPr>
          <w:rFonts w:asciiTheme="minorHAnsi" w:eastAsia="Cambria" w:hAnsiTheme="minorHAnsi" w:cs="Cambria"/>
          <w:b/>
          <w:sz w:val="28"/>
          <w:szCs w:val="28"/>
        </w:rPr>
        <w:t>Amazon Keywords:</w:t>
      </w:r>
      <w:r w:rsidR="000C086D" w:rsidRPr="000F69EC">
        <w:rPr>
          <w:rFonts w:asciiTheme="minorHAnsi" w:eastAsia="Cambria" w:hAnsiTheme="minorHAnsi" w:cs="Cambria"/>
          <w:b/>
          <w:sz w:val="28"/>
          <w:szCs w:val="28"/>
        </w:rPr>
        <w:t xml:space="preserve"> </w:t>
      </w:r>
      <w:r w:rsidR="000C086D" w:rsidRPr="000F69EC">
        <w:rPr>
          <w:rFonts w:asciiTheme="minorHAnsi" w:hAnsiTheme="minorHAnsi" w:cs="Arial"/>
          <w:color w:val="444444"/>
          <w:sz w:val="28"/>
          <w:szCs w:val="28"/>
          <w:shd w:val="clear" w:color="auto" w:fill="FFFFFF"/>
        </w:rPr>
        <w:t xml:space="preserve">Deep Learning, Machine Learning, Recurrent Neural </w:t>
      </w:r>
      <w:proofErr w:type="gramStart"/>
      <w:r w:rsidR="000C086D" w:rsidRPr="000F69EC">
        <w:rPr>
          <w:rFonts w:asciiTheme="minorHAnsi" w:hAnsiTheme="minorHAnsi" w:cs="Arial"/>
          <w:color w:val="444444"/>
          <w:sz w:val="28"/>
          <w:szCs w:val="28"/>
          <w:shd w:val="clear" w:color="auto" w:fill="FFFFFF"/>
        </w:rPr>
        <w:t>Network ,Convolutional</w:t>
      </w:r>
      <w:proofErr w:type="gramEnd"/>
      <w:r w:rsidR="000C086D" w:rsidRPr="000F69EC">
        <w:rPr>
          <w:rFonts w:asciiTheme="minorHAnsi" w:hAnsiTheme="minorHAnsi" w:cs="Arial"/>
          <w:color w:val="444444"/>
          <w:sz w:val="28"/>
          <w:szCs w:val="28"/>
          <w:shd w:val="clear" w:color="auto" w:fill="FFFFFF"/>
        </w:rPr>
        <w:t xml:space="preserve"> Neural Network, Python, Python programming, Python Deep Learning, neural network, Artificial Neural Network, Deep Learning examples, Python Artificial Intelligence, Python AI</w:t>
      </w:r>
    </w:p>
    <w:p w14:paraId="7178A7DB" w14:textId="77777777" w:rsidR="00293C2D" w:rsidRPr="000F69EC" w:rsidRDefault="00293C2D">
      <w:pPr>
        <w:spacing w:before="240" w:after="0"/>
        <w:jc w:val="both"/>
        <w:rPr>
          <w:rFonts w:asciiTheme="minorHAnsi" w:eastAsia="Cambria" w:hAnsiTheme="minorHAnsi" w:cs="Cambria"/>
          <w:color w:val="444444"/>
          <w:sz w:val="28"/>
          <w:szCs w:val="28"/>
          <w:highlight w:val="white"/>
        </w:rPr>
      </w:pPr>
    </w:p>
    <w:p w14:paraId="3CCC8048" w14:textId="77777777" w:rsidR="00293C2D" w:rsidRPr="000F69EC" w:rsidRDefault="0088172E">
      <w:pPr>
        <w:spacing w:before="240" w:after="0"/>
        <w:jc w:val="both"/>
        <w:rPr>
          <w:rFonts w:asciiTheme="minorHAnsi" w:eastAsia="Cambria" w:hAnsiTheme="minorHAnsi" w:cs="Cambria"/>
          <w:b/>
          <w:sz w:val="28"/>
          <w:szCs w:val="28"/>
        </w:rPr>
      </w:pPr>
      <w:r w:rsidRPr="000F69EC">
        <w:rPr>
          <w:rFonts w:asciiTheme="minorHAnsi" w:eastAsia="Cambria" w:hAnsiTheme="minorHAnsi" w:cs="Cambria"/>
          <w:b/>
          <w:sz w:val="28"/>
          <w:szCs w:val="28"/>
        </w:rPr>
        <w:t xml:space="preserve">Table of contents: </w:t>
      </w:r>
    </w:p>
    <w:p w14:paraId="0C623096" w14:textId="77777777" w:rsidR="00293C2D" w:rsidRPr="000F69EC" w:rsidDel="00C22208" w:rsidRDefault="000C086D">
      <w:pPr>
        <w:pStyle w:val="Heading3"/>
        <w:shd w:val="clear" w:color="auto" w:fill="FFFFFF"/>
        <w:spacing w:before="0" w:after="45"/>
        <w:rPr>
          <w:del w:id="49" w:author="Strefford, Mark Charles" w:date="2018-11-22T12:15:00Z"/>
          <w:rFonts w:asciiTheme="minorHAnsi" w:hAnsiTheme="minorHAnsi"/>
          <w:b w:val="0"/>
          <w:color w:val="444444"/>
          <w:sz w:val="28"/>
          <w:szCs w:val="28"/>
        </w:rPr>
      </w:pPr>
      <w:r w:rsidRPr="000F69EC">
        <w:rPr>
          <w:rFonts w:asciiTheme="minorHAnsi" w:hAnsiTheme="minorHAnsi"/>
          <w:b w:val="0"/>
          <w:color w:val="444444"/>
          <w:sz w:val="28"/>
          <w:szCs w:val="28"/>
        </w:rPr>
        <w:t>Section 1: Using Natural Language Processing with Knowledge Bases</w:t>
      </w:r>
    </w:p>
    <w:p w14:paraId="2DEEA995" w14:textId="3D6FC98C" w:rsidR="000C086D" w:rsidRPr="000F69EC" w:rsidRDefault="000C086D">
      <w:pPr>
        <w:pStyle w:val="Heading3"/>
        <w:shd w:val="clear" w:color="auto" w:fill="FFFFFF"/>
        <w:spacing w:before="0" w:after="45"/>
        <w:pPrChange w:id="50" w:author="Strefford, Mark Charles" w:date="2018-11-22T12:15:00Z">
          <w:pPr/>
        </w:pPrChange>
      </w:pPr>
      <w:del w:id="51" w:author="Strefford, Mark Charles" w:date="2018-11-22T12:15:00Z">
        <w:r w:rsidRPr="000F69EC" w:rsidDel="00C22208">
          <w:delText>Section 2: Building Jarvis</w:delText>
        </w:r>
      </w:del>
    </w:p>
    <w:p w14:paraId="37EC90B9" w14:textId="35AF09BD" w:rsidR="000C086D" w:rsidRDefault="000C086D" w:rsidP="000C086D">
      <w:pPr>
        <w:rPr>
          <w:ins w:id="52" w:author="Strefford, Mark Charles" w:date="2018-11-22T12:16:00Z"/>
          <w:rFonts w:asciiTheme="minorHAnsi" w:hAnsiTheme="minorHAnsi"/>
          <w:sz w:val="28"/>
          <w:szCs w:val="28"/>
        </w:rPr>
      </w:pPr>
      <w:r w:rsidRPr="000F69EC">
        <w:rPr>
          <w:rFonts w:asciiTheme="minorHAnsi" w:hAnsiTheme="minorHAnsi"/>
          <w:sz w:val="28"/>
          <w:szCs w:val="28"/>
        </w:rPr>
        <w:t xml:space="preserve">Section </w:t>
      </w:r>
      <w:ins w:id="53" w:author="Strefford, Mark Charles" w:date="2018-11-22T12:16:00Z">
        <w:r w:rsidR="00C22208">
          <w:rPr>
            <w:rFonts w:asciiTheme="minorHAnsi" w:hAnsiTheme="minorHAnsi"/>
            <w:sz w:val="28"/>
            <w:szCs w:val="28"/>
          </w:rPr>
          <w:t>2</w:t>
        </w:r>
      </w:ins>
      <w:del w:id="54" w:author="Strefford, Mark Charles" w:date="2018-11-22T12:16:00Z">
        <w:r w:rsidRPr="000F69EC" w:rsidDel="00C22208">
          <w:rPr>
            <w:rFonts w:asciiTheme="minorHAnsi" w:hAnsiTheme="minorHAnsi"/>
            <w:sz w:val="28"/>
            <w:szCs w:val="28"/>
          </w:rPr>
          <w:delText>3</w:delText>
        </w:r>
      </w:del>
      <w:r w:rsidRPr="000F69EC">
        <w:rPr>
          <w:rFonts w:asciiTheme="minorHAnsi" w:hAnsiTheme="minorHAnsi"/>
          <w:sz w:val="28"/>
          <w:szCs w:val="28"/>
        </w:rPr>
        <w:t xml:space="preserve">: </w:t>
      </w:r>
      <w:r w:rsidR="000F69EC" w:rsidRPr="000F69EC">
        <w:rPr>
          <w:rFonts w:asciiTheme="minorHAnsi" w:hAnsiTheme="minorHAnsi"/>
          <w:sz w:val="28"/>
          <w:szCs w:val="28"/>
        </w:rPr>
        <w:t>Recognizing</w:t>
      </w:r>
      <w:r w:rsidRPr="000F69EC">
        <w:rPr>
          <w:rFonts w:asciiTheme="minorHAnsi" w:hAnsiTheme="minorHAnsi"/>
          <w:sz w:val="28"/>
          <w:szCs w:val="28"/>
        </w:rPr>
        <w:t xml:space="preserve"> </w:t>
      </w:r>
      <w:r w:rsidR="0047052E" w:rsidRPr="000F69EC">
        <w:rPr>
          <w:rFonts w:asciiTheme="minorHAnsi" w:hAnsiTheme="minorHAnsi"/>
          <w:sz w:val="28"/>
          <w:szCs w:val="28"/>
        </w:rPr>
        <w:t xml:space="preserve">Faces </w:t>
      </w:r>
      <w:r w:rsidR="0047052E">
        <w:rPr>
          <w:rFonts w:asciiTheme="minorHAnsi" w:hAnsiTheme="minorHAnsi"/>
          <w:sz w:val="28"/>
          <w:szCs w:val="28"/>
        </w:rPr>
        <w:t>U</w:t>
      </w:r>
      <w:r w:rsidR="0047052E" w:rsidRPr="000F69EC">
        <w:rPr>
          <w:rFonts w:asciiTheme="minorHAnsi" w:hAnsiTheme="minorHAnsi"/>
          <w:sz w:val="28"/>
          <w:szCs w:val="28"/>
        </w:rPr>
        <w:t xml:space="preserve">sing </w:t>
      </w:r>
      <w:r w:rsidRPr="000F69EC">
        <w:rPr>
          <w:rFonts w:asciiTheme="minorHAnsi" w:hAnsiTheme="minorHAnsi"/>
          <w:sz w:val="28"/>
          <w:szCs w:val="28"/>
        </w:rPr>
        <w:t>OpenCV and Neural Networks</w:t>
      </w:r>
    </w:p>
    <w:p w14:paraId="171556FA" w14:textId="1413BADB" w:rsidR="00C22208" w:rsidRPr="000F69EC" w:rsidRDefault="00C22208" w:rsidP="000C086D">
      <w:pPr>
        <w:rPr>
          <w:rFonts w:asciiTheme="minorHAnsi" w:hAnsiTheme="minorHAnsi"/>
          <w:sz w:val="28"/>
          <w:szCs w:val="28"/>
        </w:rPr>
      </w:pPr>
      <w:ins w:id="55" w:author="Strefford, Mark Charles" w:date="2018-11-22T12:16:00Z">
        <w:r>
          <w:rPr>
            <w:rFonts w:asciiTheme="minorHAnsi" w:hAnsiTheme="minorHAnsi"/>
            <w:sz w:val="28"/>
            <w:szCs w:val="28"/>
          </w:rPr>
          <w:t>Section 3: Use feature engineering and machine learning to predict taxi journey times in New York city.</w:t>
        </w:r>
      </w:ins>
    </w:p>
    <w:p w14:paraId="0978C9A6" w14:textId="77777777" w:rsidR="000C086D" w:rsidRPr="000F69EC" w:rsidRDefault="000C086D" w:rsidP="000C086D">
      <w:pPr>
        <w:rPr>
          <w:rFonts w:asciiTheme="minorHAnsi" w:hAnsiTheme="minorHAnsi"/>
          <w:sz w:val="28"/>
          <w:szCs w:val="28"/>
        </w:rPr>
      </w:pPr>
      <w:r w:rsidRPr="000F69EC">
        <w:rPr>
          <w:rFonts w:asciiTheme="minorHAnsi" w:hAnsiTheme="minorHAnsi"/>
          <w:sz w:val="28"/>
          <w:szCs w:val="28"/>
        </w:rPr>
        <w:t xml:space="preserve">Section 4: Predicting the </w:t>
      </w:r>
      <w:r w:rsidR="0047052E" w:rsidRPr="000F69EC">
        <w:rPr>
          <w:rFonts w:asciiTheme="minorHAnsi" w:hAnsiTheme="minorHAnsi"/>
          <w:sz w:val="28"/>
          <w:szCs w:val="28"/>
        </w:rPr>
        <w:t>Steering Angl</w:t>
      </w:r>
      <w:r w:rsidRPr="000F69EC">
        <w:rPr>
          <w:rFonts w:asciiTheme="minorHAnsi" w:hAnsiTheme="minorHAnsi"/>
          <w:sz w:val="28"/>
          <w:szCs w:val="28"/>
        </w:rPr>
        <w:t xml:space="preserve">e of a </w:t>
      </w:r>
      <w:r w:rsidR="0047052E" w:rsidRPr="000F69EC">
        <w:rPr>
          <w:rFonts w:asciiTheme="minorHAnsi" w:hAnsiTheme="minorHAnsi"/>
          <w:sz w:val="28"/>
          <w:szCs w:val="28"/>
        </w:rPr>
        <w:t xml:space="preserve">Car </w:t>
      </w:r>
      <w:r w:rsidRPr="000F69EC">
        <w:rPr>
          <w:rFonts w:asciiTheme="minorHAnsi" w:hAnsiTheme="minorHAnsi"/>
          <w:sz w:val="28"/>
          <w:szCs w:val="28"/>
        </w:rPr>
        <w:t>using Convolutional Neural Networks</w:t>
      </w:r>
    </w:p>
    <w:p w14:paraId="79DCA0DF" w14:textId="77777777" w:rsidR="000C086D" w:rsidRPr="000F69EC" w:rsidRDefault="000C086D" w:rsidP="000C086D">
      <w:pPr>
        <w:rPr>
          <w:rFonts w:asciiTheme="minorHAnsi" w:hAnsiTheme="minorHAnsi"/>
          <w:sz w:val="28"/>
          <w:szCs w:val="28"/>
          <w:highlight w:val="white"/>
        </w:rPr>
      </w:pPr>
    </w:p>
    <w:p w14:paraId="2014745D" w14:textId="77777777" w:rsidR="00293C2D" w:rsidRPr="000F69EC" w:rsidRDefault="00293C2D">
      <w:pPr>
        <w:rPr>
          <w:rFonts w:asciiTheme="minorHAnsi" w:hAnsiTheme="minorHAnsi"/>
          <w:sz w:val="28"/>
          <w:szCs w:val="28"/>
        </w:rPr>
      </w:pPr>
    </w:p>
    <w:sectPr w:rsidR="00293C2D" w:rsidRPr="000F69EC" w:rsidSect="005A4A6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202BF5" w14:textId="77777777" w:rsidR="00AC094F" w:rsidRDefault="00AC094F" w:rsidP="00C22208">
      <w:pPr>
        <w:spacing w:after="0" w:line="240" w:lineRule="auto"/>
      </w:pPr>
      <w:r>
        <w:separator/>
      </w:r>
    </w:p>
  </w:endnote>
  <w:endnote w:type="continuationSeparator" w:id="0">
    <w:p w14:paraId="6032C4BF" w14:textId="77777777" w:rsidR="00AC094F" w:rsidRDefault="00AC094F" w:rsidP="00C22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Calibri"/>
    <w:panose1 w:val="020B0604020202020204"/>
    <w:charset w:val="00"/>
    <w:family w:val="swiss"/>
    <w:notTrueType/>
    <w:pitch w:val="variable"/>
    <w:sig w:usb0="00000003" w:usb1="00000000" w:usb2="00000000" w:usb3="00000000" w:csb0="00000001" w:csb1="00000000"/>
  </w:font>
  <w:font w:name="Lustria">
    <w:altName w:val="Times New Roman"/>
    <w:panose1 w:val="020B0604020202020204"/>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577F9E" w14:textId="77777777" w:rsidR="00C22208" w:rsidRDefault="00C2220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9ED820" w14:textId="77777777" w:rsidR="00C22208" w:rsidRDefault="00C222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553370" w14:textId="77777777" w:rsidR="00C22208" w:rsidRDefault="00C22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8FBA7" w14:textId="77777777" w:rsidR="00AC094F" w:rsidRDefault="00AC094F" w:rsidP="00C22208">
      <w:pPr>
        <w:spacing w:after="0" w:line="240" w:lineRule="auto"/>
      </w:pPr>
      <w:r>
        <w:separator/>
      </w:r>
    </w:p>
  </w:footnote>
  <w:footnote w:type="continuationSeparator" w:id="0">
    <w:p w14:paraId="0D595108" w14:textId="77777777" w:rsidR="00AC094F" w:rsidRDefault="00AC094F" w:rsidP="00C22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277A" w14:textId="77777777" w:rsidR="00C22208" w:rsidRDefault="00C222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5CF07E" w14:textId="77777777" w:rsidR="00C22208" w:rsidRDefault="00C222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F7B83" w14:textId="77777777" w:rsidR="00C22208" w:rsidRDefault="00C2220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trefford, Mark Charles">
    <w15:presenceInfo w15:providerId="AD" w15:userId="S::mark.strefford@capgemini.com::1f42953f-bec4-495d-987d-5a781e4be8b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2D"/>
    <w:rsid w:val="000B01C1"/>
    <w:rsid w:val="000C086D"/>
    <w:rsid w:val="000F69EC"/>
    <w:rsid w:val="001C3879"/>
    <w:rsid w:val="00293C2D"/>
    <w:rsid w:val="00335BA3"/>
    <w:rsid w:val="00387C22"/>
    <w:rsid w:val="003C49F7"/>
    <w:rsid w:val="0047052E"/>
    <w:rsid w:val="005A4A6D"/>
    <w:rsid w:val="006E652F"/>
    <w:rsid w:val="007F5B63"/>
    <w:rsid w:val="008206FE"/>
    <w:rsid w:val="0088172E"/>
    <w:rsid w:val="009A0CE0"/>
    <w:rsid w:val="009E7768"/>
    <w:rsid w:val="00AC094F"/>
    <w:rsid w:val="00B10664"/>
    <w:rsid w:val="00B51DFE"/>
    <w:rsid w:val="00BF3447"/>
    <w:rsid w:val="00C22208"/>
    <w:rsid w:val="00E02239"/>
    <w:rsid w:val="00E3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4D5C9"/>
  <w15:docId w15:val="{03CCCB46-E0CD-4EEC-8088-104318FF1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5A4A6D"/>
  </w:style>
  <w:style w:type="paragraph" w:styleId="Heading1">
    <w:name w:val="heading 1"/>
    <w:basedOn w:val="Normal"/>
    <w:next w:val="Normal"/>
    <w:rsid w:val="005A4A6D"/>
    <w:pPr>
      <w:keepNext/>
      <w:keepLines/>
      <w:spacing w:before="480" w:after="120"/>
      <w:contextualSpacing/>
      <w:outlineLvl w:val="0"/>
    </w:pPr>
    <w:rPr>
      <w:b/>
      <w:sz w:val="48"/>
      <w:szCs w:val="48"/>
    </w:rPr>
  </w:style>
  <w:style w:type="paragraph" w:styleId="Heading2">
    <w:name w:val="heading 2"/>
    <w:basedOn w:val="Normal"/>
    <w:next w:val="Normal"/>
    <w:rsid w:val="005A4A6D"/>
    <w:pPr>
      <w:spacing w:before="100" w:after="100"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rsid w:val="005A4A6D"/>
    <w:pPr>
      <w:keepNext/>
      <w:keepLines/>
      <w:spacing w:before="200" w:after="0"/>
      <w:outlineLvl w:val="2"/>
    </w:pPr>
    <w:rPr>
      <w:rFonts w:ascii="Cambria" w:eastAsia="Cambria" w:hAnsi="Cambria" w:cs="Cambria"/>
      <w:b/>
      <w:color w:val="4F81BD"/>
    </w:rPr>
  </w:style>
  <w:style w:type="paragraph" w:styleId="Heading4">
    <w:name w:val="heading 4"/>
    <w:basedOn w:val="Normal"/>
    <w:next w:val="Normal"/>
    <w:rsid w:val="005A4A6D"/>
    <w:pPr>
      <w:keepNext/>
      <w:keepLines/>
      <w:spacing w:before="240" w:after="40"/>
      <w:contextualSpacing/>
      <w:outlineLvl w:val="3"/>
    </w:pPr>
    <w:rPr>
      <w:b/>
      <w:sz w:val="24"/>
      <w:szCs w:val="24"/>
    </w:rPr>
  </w:style>
  <w:style w:type="paragraph" w:styleId="Heading5">
    <w:name w:val="heading 5"/>
    <w:basedOn w:val="Normal"/>
    <w:next w:val="Normal"/>
    <w:rsid w:val="005A4A6D"/>
    <w:pPr>
      <w:keepNext/>
      <w:keepLines/>
      <w:spacing w:before="220" w:after="40"/>
      <w:contextualSpacing/>
      <w:outlineLvl w:val="4"/>
    </w:pPr>
    <w:rPr>
      <w:b/>
    </w:rPr>
  </w:style>
  <w:style w:type="paragraph" w:styleId="Heading6">
    <w:name w:val="heading 6"/>
    <w:basedOn w:val="Normal"/>
    <w:next w:val="Normal"/>
    <w:rsid w:val="005A4A6D"/>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5A4A6D"/>
    <w:pPr>
      <w:keepNext/>
      <w:keepLines/>
      <w:spacing w:before="480" w:after="120"/>
      <w:contextualSpacing/>
    </w:pPr>
    <w:rPr>
      <w:b/>
      <w:sz w:val="72"/>
      <w:szCs w:val="72"/>
    </w:rPr>
  </w:style>
  <w:style w:type="paragraph" w:styleId="Subtitle">
    <w:name w:val="Subtitle"/>
    <w:basedOn w:val="Normal"/>
    <w:next w:val="Normal"/>
    <w:rsid w:val="005A4A6D"/>
    <w:pPr>
      <w:keepNext/>
      <w:keepLines/>
      <w:spacing w:before="360" w:after="80"/>
      <w:contextualSpacing/>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sid w:val="005A4A6D"/>
    <w:pPr>
      <w:spacing w:line="240" w:lineRule="auto"/>
    </w:pPr>
    <w:rPr>
      <w:sz w:val="20"/>
      <w:szCs w:val="20"/>
    </w:rPr>
  </w:style>
  <w:style w:type="character" w:customStyle="1" w:styleId="CommentTextChar">
    <w:name w:val="Comment Text Char"/>
    <w:basedOn w:val="DefaultParagraphFont"/>
    <w:link w:val="CommentText"/>
    <w:uiPriority w:val="99"/>
    <w:semiHidden/>
    <w:rsid w:val="005A4A6D"/>
    <w:rPr>
      <w:sz w:val="20"/>
      <w:szCs w:val="20"/>
    </w:rPr>
  </w:style>
  <w:style w:type="character" w:styleId="CommentReference">
    <w:name w:val="annotation reference"/>
    <w:basedOn w:val="DefaultParagraphFont"/>
    <w:uiPriority w:val="99"/>
    <w:semiHidden/>
    <w:unhideWhenUsed/>
    <w:rsid w:val="005A4A6D"/>
    <w:rPr>
      <w:sz w:val="16"/>
      <w:szCs w:val="16"/>
    </w:rPr>
  </w:style>
  <w:style w:type="paragraph" w:styleId="BalloonText">
    <w:name w:val="Balloon Text"/>
    <w:basedOn w:val="Normal"/>
    <w:link w:val="BalloonTextChar"/>
    <w:uiPriority w:val="99"/>
    <w:semiHidden/>
    <w:unhideWhenUsed/>
    <w:rsid w:val="007F5B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B63"/>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9E7768"/>
    <w:rPr>
      <w:b/>
      <w:bCs/>
    </w:rPr>
  </w:style>
  <w:style w:type="character" w:customStyle="1" w:styleId="CommentSubjectChar">
    <w:name w:val="Comment Subject Char"/>
    <w:basedOn w:val="CommentTextChar"/>
    <w:link w:val="CommentSubject"/>
    <w:uiPriority w:val="99"/>
    <w:semiHidden/>
    <w:rsid w:val="009E7768"/>
    <w:rPr>
      <w:b/>
      <w:bCs/>
      <w:sz w:val="20"/>
      <w:szCs w:val="20"/>
    </w:rPr>
  </w:style>
  <w:style w:type="paragraph" w:styleId="Header">
    <w:name w:val="header"/>
    <w:basedOn w:val="Normal"/>
    <w:link w:val="HeaderChar"/>
    <w:uiPriority w:val="99"/>
    <w:unhideWhenUsed/>
    <w:rsid w:val="00C222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208"/>
  </w:style>
  <w:style w:type="paragraph" w:styleId="Footer">
    <w:name w:val="footer"/>
    <w:basedOn w:val="Normal"/>
    <w:link w:val="FooterChar"/>
    <w:uiPriority w:val="99"/>
    <w:unhideWhenUsed/>
    <w:rsid w:val="00C222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2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110263">
      <w:bodyDiv w:val="1"/>
      <w:marLeft w:val="0"/>
      <w:marRight w:val="0"/>
      <w:marTop w:val="0"/>
      <w:marBottom w:val="0"/>
      <w:divBdr>
        <w:top w:val="none" w:sz="0" w:space="0" w:color="auto"/>
        <w:left w:val="none" w:sz="0" w:space="0" w:color="auto"/>
        <w:bottom w:val="none" w:sz="0" w:space="0" w:color="auto"/>
        <w:right w:val="none" w:sz="0" w:space="0" w:color="auto"/>
      </w:divBdr>
    </w:div>
    <w:div w:id="1140416033">
      <w:bodyDiv w:val="1"/>
      <w:marLeft w:val="0"/>
      <w:marRight w:val="0"/>
      <w:marTop w:val="0"/>
      <w:marBottom w:val="0"/>
      <w:divBdr>
        <w:top w:val="none" w:sz="0" w:space="0" w:color="auto"/>
        <w:left w:val="none" w:sz="0" w:space="0" w:color="auto"/>
        <w:bottom w:val="none" w:sz="0" w:space="0" w:color="auto"/>
        <w:right w:val="none" w:sz="0" w:space="0" w:color="auto"/>
      </w:divBdr>
    </w:div>
    <w:div w:id="1228758885">
      <w:bodyDiv w:val="1"/>
      <w:marLeft w:val="0"/>
      <w:marRight w:val="0"/>
      <w:marTop w:val="0"/>
      <w:marBottom w:val="0"/>
      <w:divBdr>
        <w:top w:val="none" w:sz="0" w:space="0" w:color="auto"/>
        <w:left w:val="none" w:sz="0" w:space="0" w:color="auto"/>
        <w:bottom w:val="none" w:sz="0" w:space="0" w:color="auto"/>
        <w:right w:val="none" w:sz="0" w:space="0" w:color="auto"/>
      </w:divBdr>
    </w:div>
    <w:div w:id="1421026050">
      <w:bodyDiv w:val="1"/>
      <w:marLeft w:val="0"/>
      <w:marRight w:val="0"/>
      <w:marTop w:val="0"/>
      <w:marBottom w:val="0"/>
      <w:divBdr>
        <w:top w:val="none" w:sz="0" w:space="0" w:color="auto"/>
        <w:left w:val="none" w:sz="0" w:space="0" w:color="auto"/>
        <w:bottom w:val="none" w:sz="0" w:space="0" w:color="auto"/>
        <w:right w:val="none" w:sz="0" w:space="0" w:color="auto"/>
      </w:divBdr>
    </w:div>
    <w:div w:id="1995179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pic.packtpub.com/index.php?module=oss_Books&amp;offset=1&amp;stamp=1498720325022910900&amp;return_module=oss_Books&amp;action=DetailView&amp;record=7ff295a9-4be8-e579-fecc-58f75bc05f46" TargetMode="External"/><Relationship Id="rId11" Type="http://schemas.openxmlformats.org/officeDocument/2006/relationships/header" Target="head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902</Words>
  <Characters>5146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Strefford, Mark Charles</cp:lastModifiedBy>
  <cp:revision>3</cp:revision>
  <dcterms:created xsi:type="dcterms:W3CDTF">2018-11-22T12:16:00Z</dcterms:created>
  <dcterms:modified xsi:type="dcterms:W3CDTF">2018-12-04T14:03:00Z</dcterms:modified>
</cp:coreProperties>
</file>